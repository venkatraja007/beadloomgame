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E1" w:rsidRDefault="007621E1" w:rsidP="000518B5">
      <w:pPr>
        <w:pStyle w:val="Paper-Title"/>
        <w:rPr>
          <w:szCs w:val="28"/>
        </w:rPr>
      </w:pPr>
      <w:r>
        <w:rPr>
          <w:szCs w:val="28"/>
        </w:rPr>
        <w:t>BeadLoom Game Vs Virtual Bead Loom</w:t>
      </w:r>
      <w:r w:rsidR="008325A5">
        <w:rPr>
          <w:szCs w:val="28"/>
        </w:rPr>
        <w:t>:</w:t>
      </w:r>
    </w:p>
    <w:p w:rsidR="000518B5" w:rsidRDefault="007621E1" w:rsidP="000518B5">
      <w:pPr>
        <w:pStyle w:val="Paper-Title"/>
        <w:rPr>
          <w:szCs w:val="28"/>
        </w:rPr>
      </w:pPr>
      <w:r>
        <w:rPr>
          <w:szCs w:val="28"/>
        </w:rPr>
        <w:t xml:space="preserve">Comparing Learning in Educational Games and Tools </w:t>
      </w:r>
    </w:p>
    <w:p w:rsidR="000518B5" w:rsidRPr="000518B5" w:rsidRDefault="000518B5" w:rsidP="000518B5">
      <w:pPr>
        <w:pStyle w:val="Paper-Title"/>
        <w:rPr>
          <w:b w:val="0"/>
          <w:spacing w:val="-2"/>
          <w:sz w:val="24"/>
          <w:szCs w:val="24"/>
        </w:rPr>
      </w:pPr>
      <w:proofErr w:type="spellStart"/>
      <w:r w:rsidRPr="000518B5">
        <w:rPr>
          <w:b w:val="0"/>
          <w:spacing w:val="-2"/>
          <w:sz w:val="24"/>
          <w:szCs w:val="24"/>
        </w:rPr>
        <w:t>Acey</w:t>
      </w:r>
      <w:proofErr w:type="spellEnd"/>
      <w:r w:rsidRPr="000518B5">
        <w:rPr>
          <w:b w:val="0"/>
          <w:spacing w:val="-2"/>
          <w:sz w:val="24"/>
          <w:szCs w:val="24"/>
        </w:rPr>
        <w:t xml:space="preserve"> Boyce</w:t>
      </w:r>
      <w:r>
        <w:rPr>
          <w:b w:val="0"/>
          <w:spacing w:val="-2"/>
          <w:sz w:val="24"/>
          <w:szCs w:val="24"/>
        </w:rPr>
        <w:t>, Shaun Pickford, Dustin Culler, Antoine Campbell,</w:t>
      </w:r>
      <w:r w:rsidRPr="000518B5">
        <w:rPr>
          <w:b w:val="0"/>
          <w:spacing w:val="-2"/>
          <w:sz w:val="24"/>
          <w:szCs w:val="24"/>
        </w:rPr>
        <w:t xml:space="preserve"> and Tiffany Barnes</w:t>
      </w:r>
    </w:p>
    <w:p w:rsidR="000518B5" w:rsidRPr="003A0409" w:rsidRDefault="000518B5" w:rsidP="000518B5">
      <w:pPr>
        <w:pStyle w:val="Affiliations"/>
        <w:rPr>
          <w:rFonts w:ascii="Times New Roman" w:hAnsi="Times New Roman"/>
          <w:spacing w:val="-2"/>
        </w:rPr>
      </w:pPr>
      <w:r w:rsidRPr="00740B83">
        <w:rPr>
          <w:rFonts w:ascii="Arial" w:hAnsi="Arial" w:cs="Arial"/>
          <w:spacing w:val="-2"/>
        </w:rPr>
        <w:t>Department of Computer Science</w:t>
      </w:r>
      <w:r w:rsidRPr="00740B83">
        <w:rPr>
          <w:rFonts w:ascii="Arial" w:hAnsi="Arial" w:cs="Arial"/>
          <w:spacing w:val="-2"/>
        </w:rPr>
        <w:br/>
        <w:t>University of North Carolina at Charlotte</w:t>
      </w:r>
      <w:r w:rsidRPr="00740B83">
        <w:rPr>
          <w:rFonts w:ascii="Arial" w:hAnsi="Arial" w:cs="Arial"/>
          <w:spacing w:val="-2"/>
        </w:rPr>
        <w:br/>
        <w:t>9201 University City Blvd., Charlotte, NC, USA</w:t>
      </w:r>
      <w:r w:rsidRPr="003A0409">
        <w:rPr>
          <w:rFonts w:ascii="Times New Roman" w:hAnsi="Times New Roman"/>
          <w:spacing w:val="-2"/>
        </w:rPr>
        <w:br/>
      </w:r>
      <w:r w:rsidRPr="00740B83">
        <w:rPr>
          <w:rFonts w:ascii="Arial" w:hAnsi="Arial" w:cs="Arial"/>
          <w:spacing w:val="-2"/>
        </w:rPr>
        <w:t>1-704-687-8577</w:t>
      </w:r>
    </w:p>
    <w:p w:rsidR="000518B5" w:rsidRDefault="000518B5" w:rsidP="00E8493C">
      <w:pPr>
        <w:pStyle w:val="E-Mail"/>
        <w:rPr>
          <w:spacing w:val="-2"/>
        </w:rPr>
      </w:pPr>
      <w:r w:rsidRPr="003A0409">
        <w:rPr>
          <w:spacing w:val="-2"/>
        </w:rPr>
        <w:t>Tiffany.Barnes@uncc.edu</w:t>
      </w:r>
    </w:p>
    <w:p w:rsidR="000518B5" w:rsidRDefault="000518B5" w:rsidP="00E8493C">
      <w:pPr>
        <w:pStyle w:val="E-Mail"/>
        <w:rPr>
          <w:spacing w:val="-2"/>
        </w:rPr>
      </w:pPr>
    </w:p>
    <w:p w:rsidR="000518B5" w:rsidRDefault="000518B5" w:rsidP="00775211">
      <w:pPr>
        <w:pStyle w:val="E-Mail"/>
        <w:jc w:val="left"/>
        <w:rPr>
          <w:spacing w:val="-2"/>
        </w:rPr>
        <w:sectPr w:rsidR="000518B5" w:rsidSect="000518B5">
          <w:footerReference w:type="even" r:id="rId8"/>
          <w:pgSz w:w="12240" w:h="15840"/>
          <w:pgMar w:top="1440" w:right="1080" w:bottom="1440" w:left="1080" w:header="708" w:footer="708" w:gutter="0"/>
          <w:cols w:space="490"/>
          <w:docGrid w:linePitch="360"/>
        </w:sectPr>
      </w:pPr>
    </w:p>
    <w:p w:rsidR="009F4780" w:rsidRPr="00627735" w:rsidRDefault="009F4780" w:rsidP="009F4780">
      <w:pPr>
        <w:framePr w:w="4680" w:h="1973" w:hRule="exact" w:hSpace="187" w:wrap="notBeside" w:hAnchor="text" w:xAlign="center" w:yAlign="bottom" w:anchorLock="1"/>
        <w:spacing w:after="120"/>
        <w:rPr>
          <w:iCs/>
          <w:sz w:val="14"/>
        </w:rPr>
      </w:pPr>
    </w:p>
    <w:p w:rsidR="009F4780" w:rsidRPr="00627735" w:rsidRDefault="009F4780" w:rsidP="009F4780">
      <w:pPr>
        <w:pStyle w:val="BodyText"/>
        <w:framePr w:h="1973" w:hRule="exact" w:wrap="notBeside" w:vAnchor="margin" w:hAnchor="text" w:xAlign="center" w:yAlign="bottom"/>
      </w:pPr>
      <w:r w:rsidRPr="00627735">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F4780" w:rsidRPr="00627735" w:rsidRDefault="009F4780" w:rsidP="009F4780">
      <w:pPr>
        <w:framePr w:w="4680" w:h="1973" w:hRule="exact" w:hSpace="187" w:wrap="notBeside" w:hAnchor="text" w:xAlign="center" w:yAlign="bottom" w:anchorLock="1"/>
        <w:rPr>
          <w:sz w:val="16"/>
        </w:rPr>
      </w:pPr>
      <w:r>
        <w:rPr>
          <w:i/>
          <w:sz w:val="16"/>
        </w:rPr>
        <w:t>FDG 2010, June 19-21, Monterey, CA, USA</w:t>
      </w:r>
    </w:p>
    <w:p w:rsidR="009F4780" w:rsidRPr="00627735" w:rsidRDefault="009F4780" w:rsidP="009F4780">
      <w:pPr>
        <w:framePr w:w="4680" w:h="1973" w:hRule="exact" w:hSpace="187" w:wrap="notBeside" w:hAnchor="text" w:xAlign="center" w:yAlign="bottom" w:anchorLock="1"/>
        <w:rPr>
          <w:sz w:val="16"/>
        </w:rPr>
      </w:pPr>
      <w:r>
        <w:rPr>
          <w:sz w:val="16"/>
        </w:rPr>
        <w:t>Copyright 2010</w:t>
      </w:r>
      <w:r w:rsidRPr="00627735">
        <w:rPr>
          <w:sz w:val="16"/>
        </w:rPr>
        <w:t xml:space="preserve"> ACM </w:t>
      </w:r>
      <w:r>
        <w:rPr>
          <w:sz w:val="16"/>
        </w:rPr>
        <w:t>978-1-60558-937-4/10/06…$10</w:t>
      </w:r>
      <w:r w:rsidRPr="00627735">
        <w:rPr>
          <w:sz w:val="16"/>
        </w:rPr>
        <w:t>.00.</w:t>
      </w:r>
    </w:p>
    <w:p w:rsidR="005E5195" w:rsidRDefault="005E5195" w:rsidP="00CA096A">
      <w:pPr>
        <w:pStyle w:val="Style-1"/>
        <w:spacing w:before="120" w:after="120"/>
        <w:rPr>
          <w:rFonts w:ascii="Arial" w:hAnsi="Arial" w:cs="Arial"/>
          <w:b/>
          <w:bCs/>
          <w:color w:val="000000"/>
        </w:rPr>
      </w:pPr>
      <w:r w:rsidRPr="000518B5">
        <w:rPr>
          <w:rFonts w:ascii="Arial" w:hAnsi="Arial" w:cs="Arial"/>
          <w:b/>
          <w:bCs/>
          <w:color w:val="000000"/>
        </w:rPr>
        <w:lastRenderedPageBreak/>
        <w:t>ABSTRACT</w:t>
      </w:r>
    </w:p>
    <w:p w:rsidR="007621E1" w:rsidRPr="007621E1" w:rsidRDefault="00823ED9">
      <w:pPr>
        <w:pStyle w:val="Style-1"/>
        <w:spacing w:before="100" w:after="100"/>
        <w:rPr>
          <w:bCs/>
          <w:color w:val="000000"/>
          <w:sz w:val="18"/>
          <w:szCs w:val="18"/>
        </w:rPr>
      </w:pPr>
      <w:r>
        <w:rPr>
          <w:bCs/>
          <w:color w:val="000000"/>
          <w:sz w:val="18"/>
          <w:szCs w:val="18"/>
        </w:rPr>
        <w:t>BeadLoom Game</w:t>
      </w:r>
      <w:r w:rsidR="007621E1">
        <w:rPr>
          <w:bCs/>
          <w:color w:val="000000"/>
          <w:sz w:val="18"/>
          <w:szCs w:val="18"/>
        </w:rPr>
        <w:t xml:space="preserve"> was developed to </w:t>
      </w:r>
      <w:r w:rsidR="00740B83">
        <w:rPr>
          <w:bCs/>
          <w:color w:val="000000"/>
          <w:sz w:val="18"/>
          <w:szCs w:val="18"/>
        </w:rPr>
        <w:t>augment the Virtual Bead Loom (VBL) educational tool by providing motivation</w:t>
      </w:r>
      <w:r w:rsidR="00E8493C">
        <w:rPr>
          <w:bCs/>
          <w:color w:val="000000"/>
          <w:sz w:val="18"/>
          <w:szCs w:val="18"/>
        </w:rPr>
        <w:t xml:space="preserve">al elements and game </w:t>
      </w:r>
      <w:r>
        <w:rPr>
          <w:bCs/>
          <w:color w:val="000000"/>
          <w:sz w:val="18"/>
          <w:szCs w:val="18"/>
        </w:rPr>
        <w:t xml:space="preserve">play </w:t>
      </w:r>
      <w:r w:rsidR="00E8493C">
        <w:rPr>
          <w:bCs/>
          <w:color w:val="000000"/>
          <w:sz w:val="18"/>
          <w:szCs w:val="18"/>
        </w:rPr>
        <w:t>mechanics to encourage players</w:t>
      </w:r>
      <w:r w:rsidR="00740B83">
        <w:rPr>
          <w:bCs/>
          <w:color w:val="000000"/>
          <w:sz w:val="18"/>
          <w:szCs w:val="18"/>
        </w:rPr>
        <w:t xml:space="preserve"> to use the advanced functions of the tool.  </w:t>
      </w:r>
      <w:r w:rsidR="00E8493C">
        <w:rPr>
          <w:bCs/>
          <w:color w:val="000000"/>
          <w:sz w:val="18"/>
          <w:szCs w:val="18"/>
        </w:rPr>
        <w:t>P</w:t>
      </w:r>
      <w:r w:rsidR="00740B83">
        <w:rPr>
          <w:bCs/>
          <w:color w:val="000000"/>
          <w:sz w:val="18"/>
          <w:szCs w:val="18"/>
        </w:rPr>
        <w:t>revious research has proven</w:t>
      </w:r>
      <w:r>
        <w:rPr>
          <w:bCs/>
          <w:color w:val="000000"/>
          <w:sz w:val="18"/>
          <w:szCs w:val="18"/>
        </w:rPr>
        <w:t xml:space="preserve"> BeadLoom Game</w:t>
      </w:r>
      <w:r w:rsidR="00740B83">
        <w:rPr>
          <w:bCs/>
          <w:color w:val="000000"/>
          <w:sz w:val="18"/>
          <w:szCs w:val="18"/>
        </w:rPr>
        <w:t xml:space="preserve"> to be successful at teaching the </w:t>
      </w:r>
      <w:r w:rsidR="00E10D32">
        <w:rPr>
          <w:bCs/>
          <w:color w:val="000000"/>
          <w:sz w:val="18"/>
          <w:szCs w:val="18"/>
        </w:rPr>
        <w:t xml:space="preserve">same </w:t>
      </w:r>
      <w:r w:rsidR="00740B83">
        <w:rPr>
          <w:bCs/>
          <w:color w:val="000000"/>
          <w:sz w:val="18"/>
          <w:szCs w:val="18"/>
        </w:rPr>
        <w:t xml:space="preserve">concepts </w:t>
      </w:r>
      <w:r w:rsidR="00E10D32">
        <w:rPr>
          <w:bCs/>
          <w:color w:val="000000"/>
          <w:sz w:val="18"/>
          <w:szCs w:val="18"/>
        </w:rPr>
        <w:t xml:space="preserve">targeted by </w:t>
      </w:r>
      <w:r w:rsidR="00740B83">
        <w:rPr>
          <w:bCs/>
          <w:color w:val="000000"/>
          <w:sz w:val="18"/>
          <w:szCs w:val="18"/>
        </w:rPr>
        <w:t xml:space="preserve"> the VBL</w:t>
      </w:r>
      <w:r w:rsidR="00CA096A">
        <w:rPr>
          <w:bCs/>
          <w:color w:val="000000"/>
          <w:sz w:val="18"/>
          <w:szCs w:val="18"/>
        </w:rPr>
        <w:t>,</w:t>
      </w:r>
      <w:r w:rsidR="00740B83">
        <w:rPr>
          <w:bCs/>
          <w:color w:val="000000"/>
          <w:sz w:val="18"/>
          <w:szCs w:val="18"/>
        </w:rPr>
        <w:t xml:space="preserve"> </w:t>
      </w:r>
      <w:r w:rsidR="00E10D32">
        <w:rPr>
          <w:bCs/>
          <w:color w:val="000000"/>
          <w:sz w:val="18"/>
          <w:szCs w:val="18"/>
        </w:rPr>
        <w:t>but did not address the benefits offered by a game based approach over a simple tool.</w:t>
      </w:r>
      <w:r w:rsidR="00E8493C">
        <w:rPr>
          <w:bCs/>
          <w:color w:val="000000"/>
          <w:sz w:val="18"/>
          <w:szCs w:val="18"/>
        </w:rPr>
        <w:t xml:space="preserve"> </w:t>
      </w:r>
      <w:r w:rsidR="00740B83">
        <w:rPr>
          <w:bCs/>
          <w:color w:val="000000"/>
          <w:sz w:val="18"/>
          <w:szCs w:val="18"/>
        </w:rPr>
        <w:t>I</w:t>
      </w:r>
      <w:r w:rsidR="00E10D32">
        <w:rPr>
          <w:bCs/>
          <w:color w:val="000000"/>
          <w:sz w:val="18"/>
          <w:szCs w:val="18"/>
        </w:rPr>
        <w:t>n order to evaluate the improved benefits to students</w:t>
      </w:r>
      <w:r w:rsidR="00CA096A">
        <w:rPr>
          <w:bCs/>
          <w:color w:val="000000"/>
          <w:sz w:val="18"/>
          <w:szCs w:val="18"/>
        </w:rPr>
        <w:t xml:space="preserve"> we ran a “switching replications” experimental design with two summer camps and found that the </w:t>
      </w:r>
      <w:ins w:id="0" w:author="Acey" w:date="2010-09-09T23:26:00Z">
        <w:r w:rsidR="00E10D32">
          <w:rPr>
            <w:bCs/>
            <w:color w:val="000000"/>
            <w:sz w:val="18"/>
            <w:szCs w:val="18"/>
          </w:rPr>
          <w:t xml:space="preserve">addition of game elements </w:t>
        </w:r>
      </w:ins>
      <w:del w:id="1" w:author="Acey" w:date="2010-09-09T23:26:00Z">
        <w:r w:rsidR="00CA096A" w:rsidDel="00E10D32">
          <w:rPr>
            <w:bCs/>
            <w:color w:val="000000"/>
            <w:sz w:val="18"/>
            <w:szCs w:val="18"/>
          </w:rPr>
          <w:delText xml:space="preserve">game </w:delText>
        </w:r>
      </w:del>
      <w:r w:rsidR="00CA096A">
        <w:rPr>
          <w:bCs/>
          <w:color w:val="000000"/>
          <w:sz w:val="18"/>
          <w:szCs w:val="18"/>
        </w:rPr>
        <w:t>results in stati</w:t>
      </w:r>
      <w:r w:rsidR="00801089">
        <w:rPr>
          <w:bCs/>
          <w:color w:val="000000"/>
          <w:sz w:val="18"/>
          <w:szCs w:val="18"/>
        </w:rPr>
        <w:t>sti</w:t>
      </w:r>
      <w:r w:rsidR="00E10D32">
        <w:rPr>
          <w:bCs/>
          <w:color w:val="000000"/>
          <w:sz w:val="18"/>
          <w:szCs w:val="18"/>
        </w:rPr>
        <w:t>cally greater learning gains</w:t>
      </w:r>
      <w:r w:rsidR="00CA096A">
        <w:rPr>
          <w:bCs/>
          <w:color w:val="000000"/>
          <w:sz w:val="18"/>
          <w:szCs w:val="18"/>
        </w:rPr>
        <w:t xml:space="preserve"> when compared to the original tool.</w:t>
      </w:r>
    </w:p>
    <w:p w:rsidR="007621E1" w:rsidRPr="003A0409" w:rsidRDefault="007621E1" w:rsidP="007621E1">
      <w:pPr>
        <w:spacing w:before="120" w:after="120"/>
      </w:pPr>
      <w:r w:rsidRPr="003A0409">
        <w:rPr>
          <w:b/>
        </w:rPr>
        <w:t>Categories and Subject Descriptors</w:t>
      </w:r>
    </w:p>
    <w:p w:rsidR="007621E1" w:rsidRPr="007621E1" w:rsidRDefault="007621E1" w:rsidP="007621E1">
      <w:pPr>
        <w:spacing w:after="120"/>
        <w:rPr>
          <w:i/>
          <w:iCs/>
          <w:sz w:val="18"/>
          <w:szCs w:val="18"/>
        </w:rPr>
      </w:pPr>
      <w:r w:rsidRPr="007621E1">
        <w:rPr>
          <w:sz w:val="18"/>
          <w:szCs w:val="18"/>
        </w:rPr>
        <w:t>K.3.2 [</w:t>
      </w:r>
      <w:r w:rsidRPr="007621E1">
        <w:rPr>
          <w:b/>
          <w:bCs/>
          <w:sz w:val="18"/>
          <w:szCs w:val="18"/>
        </w:rPr>
        <w:t>Computers and education</w:t>
      </w:r>
      <w:r w:rsidRPr="007621E1">
        <w:rPr>
          <w:sz w:val="18"/>
          <w:szCs w:val="18"/>
        </w:rPr>
        <w:t xml:space="preserve">]: Computer and information science education. – </w:t>
      </w:r>
      <w:r w:rsidRPr="007621E1">
        <w:rPr>
          <w:iCs/>
          <w:sz w:val="18"/>
          <w:szCs w:val="18"/>
        </w:rPr>
        <w:t>computer science education.</w:t>
      </w:r>
    </w:p>
    <w:p w:rsidR="005E5195" w:rsidRDefault="007621E1" w:rsidP="00CA096A">
      <w:pPr>
        <w:pStyle w:val="Style-1"/>
        <w:spacing w:before="120" w:after="120"/>
        <w:rPr>
          <w:b/>
          <w:bCs/>
          <w:color w:val="000000"/>
          <w:sz w:val="24"/>
          <w:szCs w:val="24"/>
        </w:rPr>
      </w:pPr>
      <w:r>
        <w:rPr>
          <w:b/>
          <w:bCs/>
          <w:color w:val="000000"/>
          <w:sz w:val="24"/>
          <w:szCs w:val="24"/>
        </w:rPr>
        <w:t>General Terms</w:t>
      </w:r>
    </w:p>
    <w:p w:rsidR="007621E1" w:rsidRPr="007621E1" w:rsidRDefault="007621E1" w:rsidP="007621E1">
      <w:pPr>
        <w:spacing w:after="120"/>
        <w:rPr>
          <w:sz w:val="18"/>
          <w:szCs w:val="18"/>
        </w:rPr>
      </w:pPr>
      <w:r w:rsidRPr="007621E1">
        <w:rPr>
          <w:sz w:val="18"/>
          <w:szCs w:val="18"/>
        </w:rPr>
        <w:t>Design, Human Factors</w:t>
      </w:r>
    </w:p>
    <w:p w:rsidR="005E5195" w:rsidRDefault="005E5195" w:rsidP="00CA096A">
      <w:pPr>
        <w:pStyle w:val="Style-1"/>
        <w:spacing w:before="120" w:after="120"/>
        <w:rPr>
          <w:b/>
          <w:bCs/>
          <w:color w:val="000000"/>
          <w:sz w:val="24"/>
          <w:szCs w:val="24"/>
        </w:rPr>
      </w:pPr>
      <w:r w:rsidRPr="000518B5">
        <w:rPr>
          <w:b/>
          <w:bCs/>
          <w:color w:val="000000"/>
          <w:sz w:val="24"/>
          <w:szCs w:val="24"/>
        </w:rPr>
        <w:t>K</w:t>
      </w:r>
      <w:r w:rsidR="007621E1">
        <w:rPr>
          <w:b/>
          <w:bCs/>
          <w:color w:val="000000"/>
          <w:sz w:val="24"/>
          <w:szCs w:val="24"/>
        </w:rPr>
        <w:t>eywords</w:t>
      </w:r>
    </w:p>
    <w:p w:rsidR="007621E1" w:rsidRPr="007621E1" w:rsidRDefault="007621E1" w:rsidP="007621E1">
      <w:pPr>
        <w:spacing w:after="120"/>
        <w:rPr>
          <w:sz w:val="18"/>
          <w:szCs w:val="18"/>
        </w:rPr>
      </w:pPr>
      <w:r w:rsidRPr="007621E1">
        <w:rPr>
          <w:sz w:val="18"/>
          <w:szCs w:val="18"/>
        </w:rPr>
        <w:t>Game development, education, motivation, evaluation.</w:t>
      </w:r>
    </w:p>
    <w:p w:rsidR="005E519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1.</w:t>
      </w:r>
      <w:r>
        <w:rPr>
          <w:rFonts w:ascii="Arial" w:hAnsi="Arial" w:cs="Arial"/>
          <w:b/>
          <w:bCs/>
          <w:color w:val="000000"/>
        </w:rPr>
        <w:tab/>
        <w:t>I</w:t>
      </w:r>
      <w:r w:rsidR="005E5195" w:rsidRPr="000518B5">
        <w:rPr>
          <w:rFonts w:ascii="Arial" w:hAnsi="Arial" w:cs="Arial"/>
          <w:b/>
          <w:bCs/>
          <w:color w:val="000000"/>
        </w:rPr>
        <w:t>NTRODUCTION</w:t>
      </w:r>
    </w:p>
    <w:p w:rsidR="00D3314A" w:rsidRDefault="00D3314A" w:rsidP="00CA096A">
      <w:pPr>
        <w:pStyle w:val="ListStyle"/>
        <w:tabs>
          <w:tab w:val="num" w:pos="360"/>
        </w:tabs>
        <w:spacing w:before="120" w:after="120"/>
        <w:contextualSpacing/>
        <w:rPr>
          <w:rFonts w:ascii="Arial" w:hAnsi="Arial" w:cs="Arial"/>
          <w:b/>
          <w:bCs/>
          <w:color w:val="000000"/>
        </w:rPr>
      </w:pPr>
    </w:p>
    <w:p w:rsidR="00D3314A" w:rsidRPr="00D3314A" w:rsidRDefault="00D3314A" w:rsidP="00CA096A">
      <w:pPr>
        <w:pStyle w:val="ListStyle"/>
        <w:tabs>
          <w:tab w:val="num" w:pos="360"/>
        </w:tabs>
        <w:spacing w:before="120" w:after="120"/>
        <w:contextualSpacing/>
        <w:rPr>
          <w:bCs/>
          <w:color w:val="000000"/>
          <w:sz w:val="18"/>
          <w:szCs w:val="18"/>
        </w:rPr>
      </w:pPr>
      <w:r w:rsidRPr="00D3314A">
        <w:rPr>
          <w:bCs/>
          <w:color w:val="000000"/>
          <w:sz w:val="18"/>
          <w:szCs w:val="18"/>
        </w:rPr>
        <w:t>???</w:t>
      </w:r>
    </w:p>
    <w:p w:rsidR="005E5195" w:rsidRDefault="005E5195">
      <w:pPr>
        <w:pStyle w:val="Style-2"/>
        <w:tabs>
          <w:tab w:val="left" w:pos="360"/>
        </w:tabs>
        <w:spacing w:before="100" w:after="100"/>
        <w:contextualSpacing/>
        <w:rPr>
          <w:b/>
          <w:bCs/>
          <w:color w:val="000000"/>
          <w:sz w:val="18"/>
          <w:szCs w:val="18"/>
        </w:rPr>
      </w:pPr>
    </w:p>
    <w:p w:rsidR="005E519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2.</w:t>
      </w:r>
      <w:r>
        <w:rPr>
          <w:rFonts w:ascii="Arial" w:hAnsi="Arial" w:cs="Arial"/>
          <w:b/>
          <w:bCs/>
          <w:color w:val="000000"/>
        </w:rPr>
        <w:tab/>
      </w:r>
      <w:r w:rsidR="005E5195" w:rsidRPr="000518B5">
        <w:rPr>
          <w:rFonts w:ascii="Arial" w:hAnsi="Arial" w:cs="Arial"/>
          <w:b/>
          <w:bCs/>
          <w:color w:val="000000"/>
        </w:rPr>
        <w:t>PREVIOUS RESEARCH</w:t>
      </w:r>
    </w:p>
    <w:p w:rsidR="003C0B38" w:rsidRDefault="003C0B38" w:rsidP="00CA096A">
      <w:pPr>
        <w:pStyle w:val="ListStyle"/>
        <w:tabs>
          <w:tab w:val="num" w:pos="360"/>
        </w:tabs>
        <w:spacing w:before="120" w:after="120"/>
        <w:contextualSpacing/>
        <w:rPr>
          <w:rFonts w:ascii="Arial" w:hAnsi="Arial" w:cs="Arial"/>
          <w:b/>
          <w:bCs/>
          <w:color w:val="000000"/>
        </w:rPr>
      </w:pPr>
    </w:p>
    <w:p w:rsidR="009F4780" w:rsidRPr="009F4780" w:rsidRDefault="00224BAE" w:rsidP="00CA096A">
      <w:pPr>
        <w:pStyle w:val="ListStyle"/>
        <w:tabs>
          <w:tab w:val="num" w:pos="360"/>
        </w:tabs>
        <w:spacing w:before="120" w:after="120"/>
        <w:contextualSpacing/>
        <w:rPr>
          <w:bCs/>
          <w:color w:val="000000"/>
          <w:sz w:val="18"/>
          <w:szCs w:val="18"/>
        </w:rPr>
      </w:pPr>
      <w:r>
        <w:rPr>
          <w:bCs/>
          <w:color w:val="000000"/>
          <w:sz w:val="18"/>
          <w:szCs w:val="18"/>
        </w:rPr>
        <w:t xml:space="preserve">Culturally Situated Design Tools (CSDTs) </w:t>
      </w:r>
      <w:r w:rsidR="008325A5" w:rsidRPr="00757C91">
        <w:rPr>
          <w:szCs w:val="18"/>
        </w:rPr>
        <w:t>[rpi.edu]</w:t>
      </w:r>
      <w:r w:rsidR="008325A5">
        <w:rPr>
          <w:szCs w:val="18"/>
        </w:rPr>
        <w:t xml:space="preserve"> </w:t>
      </w:r>
      <w:r w:rsidR="00A37C08">
        <w:rPr>
          <w:bCs/>
          <w:color w:val="000000"/>
          <w:sz w:val="18"/>
          <w:szCs w:val="18"/>
        </w:rPr>
        <w:t>are a set of educational tools developed to teach students math and computer science through the creation of virtual c</w:t>
      </w:r>
      <w:r w:rsidR="00E8580A">
        <w:rPr>
          <w:bCs/>
          <w:color w:val="000000"/>
          <w:sz w:val="18"/>
          <w:szCs w:val="18"/>
        </w:rPr>
        <w:t>ultural artifacts.  Previous research with the tools</w:t>
      </w:r>
      <w:r w:rsidR="00A37C08">
        <w:rPr>
          <w:bCs/>
          <w:color w:val="000000"/>
          <w:sz w:val="18"/>
          <w:szCs w:val="18"/>
        </w:rPr>
        <w:t xml:space="preserve"> ha</w:t>
      </w:r>
      <w:ins w:id="2" w:author="Acey" w:date="2010-09-09T23:27:00Z">
        <w:r w:rsidR="00E10D32">
          <w:rPr>
            <w:bCs/>
            <w:color w:val="000000"/>
            <w:sz w:val="18"/>
            <w:szCs w:val="18"/>
          </w:rPr>
          <w:t>s</w:t>
        </w:r>
      </w:ins>
      <w:del w:id="3" w:author="Acey" w:date="2010-09-09T23:27:00Z">
        <w:r w:rsidR="00A37C08" w:rsidDel="00E10D32">
          <w:rPr>
            <w:bCs/>
            <w:color w:val="000000"/>
            <w:sz w:val="18"/>
            <w:szCs w:val="18"/>
          </w:rPr>
          <w:delText>ve</w:delText>
        </w:r>
      </w:del>
      <w:r w:rsidR="00A37C08">
        <w:rPr>
          <w:bCs/>
          <w:color w:val="000000"/>
          <w:sz w:val="18"/>
          <w:szCs w:val="18"/>
        </w:rPr>
        <w:t xml:space="preserve"> shown them to be effective </w:t>
      </w:r>
      <w:r w:rsidR="009173EF">
        <w:rPr>
          <w:bCs/>
          <w:color w:val="000000"/>
          <w:sz w:val="18"/>
          <w:szCs w:val="18"/>
        </w:rPr>
        <w:t xml:space="preserve">at both motivating students to use the basic functions of the tools and at </w:t>
      </w:r>
      <w:r w:rsidR="009173EF">
        <w:rPr>
          <w:bCs/>
          <w:color w:val="000000"/>
          <w:sz w:val="18"/>
          <w:szCs w:val="18"/>
        </w:rPr>
        <w:lastRenderedPageBreak/>
        <w:t xml:space="preserve">teaching the basic mathematic </w:t>
      </w:r>
      <w:ins w:id="4" w:author="Acey" w:date="2010-09-09T23:27:00Z">
        <w:r w:rsidR="00E10D32">
          <w:rPr>
            <w:bCs/>
            <w:color w:val="000000"/>
            <w:sz w:val="18"/>
            <w:szCs w:val="18"/>
          </w:rPr>
          <w:t xml:space="preserve">goal </w:t>
        </w:r>
      </w:ins>
      <w:r w:rsidR="009173EF">
        <w:rPr>
          <w:bCs/>
          <w:color w:val="000000"/>
          <w:sz w:val="18"/>
          <w:szCs w:val="18"/>
        </w:rPr>
        <w:t>principles as</w:t>
      </w:r>
      <w:r w:rsidR="00E8580A">
        <w:rPr>
          <w:bCs/>
          <w:color w:val="000000"/>
          <w:sz w:val="18"/>
          <w:szCs w:val="18"/>
        </w:rPr>
        <w:t>sociated with those functions [</w:t>
      </w:r>
      <w:proofErr w:type="spellStart"/>
      <w:r w:rsidR="00E8580A">
        <w:rPr>
          <w:bCs/>
          <w:color w:val="000000"/>
          <w:sz w:val="18"/>
          <w:szCs w:val="18"/>
        </w:rPr>
        <w:t>Eglash</w:t>
      </w:r>
      <w:proofErr w:type="spellEnd"/>
      <w:r w:rsidR="00E8580A">
        <w:rPr>
          <w:bCs/>
          <w:color w:val="000000"/>
          <w:sz w:val="18"/>
          <w:szCs w:val="18"/>
        </w:rPr>
        <w:t xml:space="preserve"> et al. 2006].  One such CSDT is the Virtual Bead Loom </w:t>
      </w:r>
      <w:r w:rsidR="008325A5">
        <w:rPr>
          <w:bCs/>
          <w:color w:val="000000"/>
          <w:sz w:val="18"/>
          <w:szCs w:val="18"/>
        </w:rPr>
        <w:t xml:space="preserve">(VBL) </w:t>
      </w:r>
      <w:r w:rsidR="00E8580A">
        <w:rPr>
          <w:bCs/>
          <w:color w:val="000000"/>
          <w:sz w:val="18"/>
          <w:szCs w:val="18"/>
        </w:rPr>
        <w:t xml:space="preserve">which is designed to teach students Cartesian coordinates, symmetry, </w:t>
      </w:r>
      <w:ins w:id="5" w:author="Acey" w:date="2010-09-09T23:28:00Z">
        <w:r w:rsidR="00E10D32">
          <w:rPr>
            <w:bCs/>
            <w:color w:val="000000"/>
            <w:sz w:val="18"/>
            <w:szCs w:val="18"/>
          </w:rPr>
          <w:t xml:space="preserve">and </w:t>
        </w:r>
      </w:ins>
      <w:r w:rsidR="00E8580A">
        <w:rPr>
          <w:bCs/>
          <w:color w:val="000000"/>
          <w:sz w:val="18"/>
          <w:szCs w:val="18"/>
        </w:rPr>
        <w:t xml:space="preserve">geometry through the creation of Native American bead art in a free-play environment.  The ease of use and visually appealing </w:t>
      </w:r>
      <w:del w:id="6" w:author="Acey" w:date="2010-09-09T23:28:00Z">
        <w:r w:rsidR="00E8580A" w:rsidDel="00E10D32">
          <w:rPr>
            <w:bCs/>
            <w:color w:val="000000"/>
            <w:sz w:val="18"/>
            <w:szCs w:val="18"/>
          </w:rPr>
          <w:delText>end products</w:delText>
        </w:r>
      </w:del>
      <w:ins w:id="7" w:author="Acey" w:date="2010-09-09T23:28:00Z">
        <w:r w:rsidR="00E10D32">
          <w:rPr>
            <w:bCs/>
            <w:color w:val="000000"/>
            <w:sz w:val="18"/>
            <w:szCs w:val="18"/>
          </w:rPr>
          <w:t>cultural artifacts created</w:t>
        </w:r>
      </w:ins>
      <w:r w:rsidR="00E8580A">
        <w:rPr>
          <w:bCs/>
          <w:color w:val="000000"/>
          <w:sz w:val="18"/>
          <w:szCs w:val="18"/>
        </w:rPr>
        <w:t xml:space="preserve"> make it one of the most popular and successful CSDTs [Bert et el. 2009]</w:t>
      </w:r>
      <w:r w:rsidR="008325A5">
        <w:rPr>
          <w:bCs/>
          <w:color w:val="000000"/>
          <w:sz w:val="18"/>
          <w:szCs w:val="18"/>
        </w:rPr>
        <w:t xml:space="preserve">. The VBL has been shown to produce positive results </w:t>
      </w:r>
      <w:ins w:id="8" w:author="Acey" w:date="2010-09-09T23:29:00Z">
        <w:r w:rsidR="00E10D32">
          <w:rPr>
            <w:bCs/>
            <w:color w:val="000000"/>
            <w:sz w:val="18"/>
            <w:szCs w:val="18"/>
          </w:rPr>
          <w:t>when</w:t>
        </w:r>
      </w:ins>
      <w:del w:id="9" w:author="Acey" w:date="2010-09-09T23:29:00Z">
        <w:r w:rsidR="008325A5" w:rsidDel="00E10D32">
          <w:rPr>
            <w:bCs/>
            <w:color w:val="000000"/>
            <w:sz w:val="18"/>
            <w:szCs w:val="18"/>
          </w:rPr>
          <w:delText>in</w:delText>
        </w:r>
      </w:del>
      <w:r w:rsidR="008325A5">
        <w:rPr>
          <w:bCs/>
          <w:color w:val="000000"/>
          <w:sz w:val="18"/>
          <w:szCs w:val="18"/>
        </w:rPr>
        <w:t xml:space="preserve"> teaching basic mathematical principles</w:t>
      </w:r>
      <w:ins w:id="10" w:author="Acey" w:date="2010-09-09T23:29:00Z">
        <w:r w:rsidR="00E10D32">
          <w:rPr>
            <w:bCs/>
            <w:color w:val="000000"/>
            <w:sz w:val="18"/>
            <w:szCs w:val="18"/>
          </w:rPr>
          <w:t xml:space="preserve">. </w:t>
        </w:r>
      </w:ins>
      <w:r w:rsidR="008325A5">
        <w:rPr>
          <w:bCs/>
          <w:color w:val="000000"/>
          <w:sz w:val="18"/>
          <w:szCs w:val="18"/>
        </w:rPr>
        <w:t xml:space="preserve"> </w:t>
      </w:r>
      <w:del w:id="11" w:author="Acey" w:date="2010-09-09T23:29:00Z">
        <w:r w:rsidR="008325A5" w:rsidDel="00E10D32">
          <w:rPr>
            <w:bCs/>
            <w:color w:val="000000"/>
            <w:sz w:val="18"/>
            <w:szCs w:val="18"/>
          </w:rPr>
          <w:delText>a</w:delText>
        </w:r>
      </w:del>
      <w:del w:id="12" w:author="Acey" w:date="2010-09-09T23:31:00Z">
        <w:r w:rsidR="008325A5" w:rsidDel="005362D6">
          <w:rPr>
            <w:bCs/>
            <w:color w:val="000000"/>
            <w:sz w:val="18"/>
            <w:szCs w:val="18"/>
          </w:rPr>
          <w:delText>nd</w:delText>
        </w:r>
      </w:del>
      <w:ins w:id="13" w:author="Acey" w:date="2010-09-09T23:31:00Z">
        <w:r w:rsidR="005362D6">
          <w:rPr>
            <w:bCs/>
            <w:color w:val="000000"/>
            <w:sz w:val="18"/>
            <w:szCs w:val="18"/>
          </w:rPr>
          <w:t>Additionally,</w:t>
        </w:r>
      </w:ins>
      <w:r w:rsidR="008325A5">
        <w:rPr>
          <w:bCs/>
          <w:color w:val="000000"/>
          <w:sz w:val="18"/>
          <w:szCs w:val="18"/>
        </w:rPr>
        <w:t xml:space="preserve"> students reported increased enjoyment from tool use when</w:t>
      </w:r>
      <w:r w:rsidR="000B6CAE">
        <w:rPr>
          <w:bCs/>
          <w:color w:val="000000"/>
          <w:sz w:val="18"/>
          <w:szCs w:val="18"/>
        </w:rPr>
        <w:t xml:space="preserve"> compared to traditional assig</w:t>
      </w:r>
      <w:r w:rsidR="008325A5">
        <w:rPr>
          <w:bCs/>
          <w:color w:val="000000"/>
          <w:sz w:val="18"/>
          <w:szCs w:val="18"/>
        </w:rPr>
        <w:t>nments [</w:t>
      </w:r>
      <w:proofErr w:type="spellStart"/>
      <w:r w:rsidR="008325A5">
        <w:rPr>
          <w:bCs/>
          <w:color w:val="000000"/>
          <w:sz w:val="18"/>
          <w:szCs w:val="18"/>
        </w:rPr>
        <w:t>Eglash</w:t>
      </w:r>
      <w:proofErr w:type="spellEnd"/>
      <w:r w:rsidR="008325A5">
        <w:rPr>
          <w:bCs/>
          <w:color w:val="000000"/>
          <w:sz w:val="18"/>
          <w:szCs w:val="18"/>
        </w:rPr>
        <w:t xml:space="preserve"> et al. 2006].</w:t>
      </w:r>
      <w:r w:rsidR="000B6CAE">
        <w:rPr>
          <w:bCs/>
          <w:color w:val="000000"/>
          <w:sz w:val="18"/>
          <w:szCs w:val="18"/>
        </w:rPr>
        <w:t xml:space="preserve">  However, students often avoided using the more complicated</w:t>
      </w:r>
      <w:r w:rsidR="009E43F1">
        <w:rPr>
          <w:bCs/>
          <w:color w:val="000000"/>
          <w:sz w:val="18"/>
          <w:szCs w:val="18"/>
        </w:rPr>
        <w:t xml:space="preserve"> functions of the VBL and thus were not fully exposed to the more complex concepts </w:t>
      </w:r>
      <w:ins w:id="14" w:author="Acey" w:date="2010-09-09T23:32:00Z">
        <w:r w:rsidR="005362D6">
          <w:rPr>
            <w:bCs/>
            <w:color w:val="000000"/>
            <w:sz w:val="18"/>
            <w:szCs w:val="18"/>
          </w:rPr>
          <w:t xml:space="preserve">that </w:t>
        </w:r>
      </w:ins>
      <w:r w:rsidR="009E43F1">
        <w:rPr>
          <w:bCs/>
          <w:color w:val="000000"/>
          <w:sz w:val="18"/>
          <w:szCs w:val="18"/>
        </w:rPr>
        <w:t>the tool was designed to teach.  Th</w:t>
      </w:r>
      <w:ins w:id="15" w:author="Acey" w:date="2010-09-09T23:33:00Z">
        <w:r w:rsidR="005362D6">
          <w:rPr>
            <w:bCs/>
            <w:color w:val="000000"/>
            <w:sz w:val="18"/>
            <w:szCs w:val="18"/>
          </w:rPr>
          <w:t xml:space="preserve">is was because the </w:t>
        </w:r>
      </w:ins>
      <w:del w:id="16" w:author="Acey" w:date="2010-09-09T23:33:00Z">
        <w:r w:rsidR="009E43F1" w:rsidDel="005362D6">
          <w:rPr>
            <w:bCs/>
            <w:color w:val="000000"/>
            <w:sz w:val="18"/>
            <w:szCs w:val="18"/>
          </w:rPr>
          <w:delText>e</w:delText>
        </w:r>
      </w:del>
      <w:r w:rsidR="009E43F1">
        <w:rPr>
          <w:bCs/>
          <w:color w:val="000000"/>
          <w:sz w:val="18"/>
          <w:szCs w:val="18"/>
        </w:rPr>
        <w:t xml:space="preserve"> tool lacked internal motivation for students to utilize and learn these advanced functions [Boyce et al. 2010].</w:t>
      </w:r>
    </w:p>
    <w:p w:rsidR="009F4780" w:rsidRPr="009F4780" w:rsidRDefault="009F4780" w:rsidP="00CA096A">
      <w:pPr>
        <w:pStyle w:val="ListStyle"/>
        <w:tabs>
          <w:tab w:val="num" w:pos="360"/>
        </w:tabs>
        <w:spacing w:before="120" w:after="120"/>
        <w:contextualSpacing/>
        <w:rPr>
          <w:bCs/>
          <w:color w:val="000000"/>
          <w:sz w:val="18"/>
          <w:szCs w:val="18"/>
        </w:rPr>
      </w:pPr>
    </w:p>
    <w:p w:rsidR="00655796" w:rsidRPr="009F4780" w:rsidRDefault="00DA57C9" w:rsidP="00CA096A">
      <w:pPr>
        <w:pStyle w:val="ListStyle"/>
        <w:tabs>
          <w:tab w:val="num" w:pos="360"/>
        </w:tabs>
        <w:spacing w:before="120" w:after="120"/>
        <w:contextualSpacing/>
        <w:rPr>
          <w:bCs/>
          <w:color w:val="000000"/>
          <w:sz w:val="18"/>
          <w:szCs w:val="18"/>
        </w:rPr>
      </w:pPr>
      <w:r>
        <w:rPr>
          <w:bCs/>
          <w:color w:val="000000"/>
          <w:sz w:val="18"/>
          <w:szCs w:val="18"/>
        </w:rPr>
        <w:t xml:space="preserve">In order to </w:t>
      </w:r>
      <w:ins w:id="17" w:author="Acey" w:date="2010-09-09T23:33:00Z">
        <w:r w:rsidR="005362D6">
          <w:rPr>
            <w:bCs/>
            <w:color w:val="000000"/>
            <w:sz w:val="18"/>
            <w:szCs w:val="18"/>
          </w:rPr>
          <w:t>address</w:t>
        </w:r>
      </w:ins>
      <w:del w:id="18" w:author="Acey" w:date="2010-09-09T23:33:00Z">
        <w:r w:rsidDel="005362D6">
          <w:rPr>
            <w:bCs/>
            <w:color w:val="000000"/>
            <w:sz w:val="18"/>
            <w:szCs w:val="18"/>
          </w:rPr>
          <w:delText>solve</w:delText>
        </w:r>
      </w:del>
      <w:r>
        <w:rPr>
          <w:bCs/>
          <w:color w:val="000000"/>
          <w:sz w:val="18"/>
          <w:szCs w:val="18"/>
        </w:rPr>
        <w:t xml:space="preserve"> this </w:t>
      </w:r>
      <w:ins w:id="19" w:author="Acey" w:date="2010-09-09T23:33:00Z">
        <w:r w:rsidR="005362D6">
          <w:rPr>
            <w:bCs/>
            <w:color w:val="000000"/>
            <w:sz w:val="18"/>
            <w:szCs w:val="18"/>
          </w:rPr>
          <w:t>con</w:t>
        </w:r>
      </w:ins>
      <w:ins w:id="20" w:author="Acey" w:date="2010-09-09T23:34:00Z">
        <w:r w:rsidR="005362D6">
          <w:rPr>
            <w:bCs/>
            <w:color w:val="000000"/>
            <w:sz w:val="18"/>
            <w:szCs w:val="18"/>
          </w:rPr>
          <w:t>c</w:t>
        </w:r>
      </w:ins>
      <w:ins w:id="21" w:author="Acey" w:date="2010-09-09T23:33:00Z">
        <w:r w:rsidR="005362D6">
          <w:rPr>
            <w:bCs/>
            <w:color w:val="000000"/>
            <w:sz w:val="18"/>
            <w:szCs w:val="18"/>
          </w:rPr>
          <w:t xml:space="preserve">ern </w:t>
        </w:r>
      </w:ins>
      <w:r>
        <w:rPr>
          <w:bCs/>
          <w:color w:val="000000"/>
          <w:sz w:val="18"/>
          <w:szCs w:val="18"/>
        </w:rPr>
        <w:t xml:space="preserve">an educational game framework was developed </w:t>
      </w:r>
      <w:ins w:id="22" w:author="Acey" w:date="2010-09-09T23:34:00Z">
        <w:r w:rsidR="005362D6">
          <w:rPr>
            <w:bCs/>
            <w:color w:val="000000"/>
            <w:sz w:val="18"/>
            <w:szCs w:val="18"/>
          </w:rPr>
          <w:t xml:space="preserve">to modify </w:t>
        </w:r>
      </w:ins>
      <w:del w:id="23" w:author="Acey" w:date="2010-09-09T23:34:00Z">
        <w:r w:rsidDel="005362D6">
          <w:rPr>
            <w:bCs/>
            <w:color w:val="000000"/>
            <w:sz w:val="18"/>
            <w:szCs w:val="18"/>
          </w:rPr>
          <w:delText xml:space="preserve">for </w:delText>
        </w:r>
      </w:del>
      <w:r>
        <w:rPr>
          <w:bCs/>
          <w:color w:val="000000"/>
          <w:sz w:val="18"/>
          <w:szCs w:val="18"/>
        </w:rPr>
        <w:t xml:space="preserve">the VBL.  </w:t>
      </w:r>
      <w:del w:id="24" w:author="Acey" w:date="2010-09-09T23:40:00Z">
        <w:r w:rsidDel="005362D6">
          <w:rPr>
            <w:bCs/>
            <w:color w:val="000000"/>
            <w:sz w:val="18"/>
            <w:szCs w:val="18"/>
          </w:rPr>
          <w:delText xml:space="preserve">The resulting game </w:delText>
        </w:r>
      </w:del>
      <w:del w:id="25" w:author="Acey" w:date="2010-09-09T23:35:00Z">
        <w:r w:rsidDel="005362D6">
          <w:rPr>
            <w:bCs/>
            <w:color w:val="000000"/>
            <w:sz w:val="18"/>
            <w:szCs w:val="18"/>
          </w:rPr>
          <w:delText>wa</w:delText>
        </w:r>
      </w:del>
      <w:del w:id="26" w:author="Acey" w:date="2010-09-09T23:40:00Z">
        <w:r w:rsidDel="005362D6">
          <w:rPr>
            <w:bCs/>
            <w:color w:val="000000"/>
            <w:sz w:val="18"/>
            <w:szCs w:val="18"/>
          </w:rPr>
          <w:delText xml:space="preserve">s known as BeadLoom Game [Boyce et al. 2010].  </w:delText>
        </w:r>
      </w:del>
      <w:ins w:id="27" w:author="Acey" w:date="2010-09-09T23:35:00Z">
        <w:r w:rsidR="005362D6">
          <w:rPr>
            <w:bCs/>
            <w:color w:val="000000"/>
            <w:sz w:val="18"/>
            <w:szCs w:val="18"/>
          </w:rPr>
          <w:t>The addition</w:t>
        </w:r>
      </w:ins>
      <w:del w:id="28" w:author="Acey" w:date="2010-09-09T23:35:00Z">
        <w:r w:rsidDel="005362D6">
          <w:rPr>
            <w:bCs/>
            <w:color w:val="000000"/>
            <w:sz w:val="18"/>
            <w:szCs w:val="18"/>
          </w:rPr>
          <w:delText>A</w:delText>
        </w:r>
      </w:del>
      <w:r>
        <w:rPr>
          <w:bCs/>
          <w:color w:val="000000"/>
          <w:sz w:val="18"/>
          <w:szCs w:val="18"/>
        </w:rPr>
        <w:t xml:space="preserve"> </w:t>
      </w:r>
      <w:ins w:id="29" w:author="Acey" w:date="2010-09-09T23:35:00Z">
        <w:r w:rsidR="005362D6">
          <w:rPr>
            <w:bCs/>
            <w:color w:val="000000"/>
            <w:sz w:val="18"/>
            <w:szCs w:val="18"/>
          </w:rPr>
          <w:t xml:space="preserve">of </w:t>
        </w:r>
      </w:ins>
      <w:r>
        <w:rPr>
          <w:bCs/>
          <w:color w:val="000000"/>
          <w:sz w:val="18"/>
          <w:szCs w:val="18"/>
        </w:rPr>
        <w:t>game</w:t>
      </w:r>
      <w:ins w:id="30" w:author="Acey" w:date="2010-09-09T23:35:00Z">
        <w:r w:rsidR="005362D6">
          <w:rPr>
            <w:bCs/>
            <w:color w:val="000000"/>
            <w:sz w:val="18"/>
            <w:szCs w:val="18"/>
          </w:rPr>
          <w:t xml:space="preserve"> elements</w:t>
        </w:r>
      </w:ins>
      <w:r>
        <w:rPr>
          <w:bCs/>
          <w:color w:val="000000"/>
          <w:sz w:val="18"/>
          <w:szCs w:val="18"/>
        </w:rPr>
        <w:t xml:space="preserve"> was </w:t>
      </w:r>
      <w:ins w:id="31" w:author="Acey" w:date="2010-09-09T23:36:00Z">
        <w:r w:rsidR="005362D6">
          <w:rPr>
            <w:bCs/>
            <w:color w:val="000000"/>
            <w:sz w:val="18"/>
            <w:szCs w:val="18"/>
          </w:rPr>
          <w:t>chosen as a potential solution</w:t>
        </w:r>
      </w:ins>
      <w:del w:id="32" w:author="Acey" w:date="2010-09-09T23:36:00Z">
        <w:r w:rsidDel="005362D6">
          <w:rPr>
            <w:bCs/>
            <w:color w:val="000000"/>
            <w:sz w:val="18"/>
            <w:szCs w:val="18"/>
          </w:rPr>
          <w:delText>selected</w:delText>
        </w:r>
      </w:del>
      <w:r w:rsidR="00655796">
        <w:rPr>
          <w:bCs/>
          <w:color w:val="000000"/>
          <w:sz w:val="18"/>
          <w:szCs w:val="18"/>
        </w:rPr>
        <w:t xml:space="preserve"> because of the inherent motivational properties </w:t>
      </w:r>
      <w:ins w:id="33" w:author="Acey" w:date="2010-09-09T23:36:00Z">
        <w:r w:rsidR="005362D6">
          <w:rPr>
            <w:bCs/>
            <w:color w:val="000000"/>
            <w:sz w:val="18"/>
            <w:szCs w:val="18"/>
          </w:rPr>
          <w:t>games</w:t>
        </w:r>
      </w:ins>
      <w:del w:id="34" w:author="Acey" w:date="2010-09-09T23:36:00Z">
        <w:r w:rsidR="00655796" w:rsidDel="005362D6">
          <w:rPr>
            <w:bCs/>
            <w:color w:val="000000"/>
            <w:sz w:val="18"/>
            <w:szCs w:val="18"/>
          </w:rPr>
          <w:delText>they</w:delText>
        </w:r>
      </w:del>
      <w:r w:rsidR="00655796">
        <w:rPr>
          <w:bCs/>
          <w:color w:val="000000"/>
          <w:sz w:val="18"/>
          <w:szCs w:val="18"/>
        </w:rPr>
        <w:t xml:space="preserve"> posses and their potential for </w:t>
      </w:r>
      <w:ins w:id="35" w:author="Acey" w:date="2010-09-09T23:36:00Z">
        <w:r w:rsidR="005362D6">
          <w:rPr>
            <w:bCs/>
            <w:color w:val="000000"/>
            <w:sz w:val="18"/>
            <w:szCs w:val="18"/>
          </w:rPr>
          <w:t xml:space="preserve">games </w:t>
        </w:r>
      </w:ins>
      <w:r w:rsidR="00655796" w:rsidRPr="00655796">
        <w:rPr>
          <w:bCs/>
          <w:color w:val="000000"/>
          <w:sz w:val="18"/>
          <w:szCs w:val="18"/>
        </w:rPr>
        <w:t>improving educational applications</w:t>
      </w:r>
      <w:r w:rsidR="00655796" w:rsidRPr="00655796">
        <w:rPr>
          <w:sz w:val="18"/>
          <w:szCs w:val="18"/>
        </w:rPr>
        <w:t xml:space="preserve">[Barnes et al. 2008; </w:t>
      </w:r>
      <w:proofErr w:type="spellStart"/>
      <w:r w:rsidR="00655796" w:rsidRPr="00655796">
        <w:rPr>
          <w:sz w:val="18"/>
          <w:szCs w:val="18"/>
        </w:rPr>
        <w:t>Garris</w:t>
      </w:r>
      <w:proofErr w:type="spellEnd"/>
      <w:r w:rsidR="00655796" w:rsidRPr="00655796">
        <w:rPr>
          <w:sz w:val="18"/>
          <w:szCs w:val="18"/>
        </w:rPr>
        <w:t xml:space="preserve"> et al. 2002].</w:t>
      </w:r>
      <w:r w:rsidR="00655796">
        <w:rPr>
          <w:szCs w:val="18"/>
        </w:rPr>
        <w:t xml:space="preserve">  </w:t>
      </w:r>
      <w:r w:rsidR="00655796">
        <w:rPr>
          <w:bCs/>
          <w:color w:val="000000"/>
          <w:sz w:val="18"/>
          <w:szCs w:val="18"/>
        </w:rPr>
        <w:t xml:space="preserve">It was hypothesized that the increased motivation to explore the advanced functions of the VBL </w:t>
      </w:r>
      <w:del w:id="36" w:author="Acey" w:date="2010-09-09T23:36:00Z">
        <w:r w:rsidR="00655796" w:rsidDel="005362D6">
          <w:rPr>
            <w:bCs/>
            <w:color w:val="000000"/>
            <w:sz w:val="18"/>
            <w:szCs w:val="18"/>
          </w:rPr>
          <w:delText xml:space="preserve">in </w:delText>
        </w:r>
      </w:del>
      <w:ins w:id="37" w:author="Acey" w:date="2010-09-09T23:36:00Z">
        <w:r w:rsidR="005362D6">
          <w:rPr>
            <w:bCs/>
            <w:color w:val="000000"/>
            <w:sz w:val="18"/>
            <w:szCs w:val="18"/>
          </w:rPr>
          <w:t>provided by the addition of game elements</w:t>
        </w:r>
      </w:ins>
      <w:del w:id="38" w:author="Acey" w:date="2010-09-09T23:37:00Z">
        <w:r w:rsidR="00655796" w:rsidDel="005362D6">
          <w:rPr>
            <w:bCs/>
            <w:color w:val="000000"/>
            <w:sz w:val="18"/>
            <w:szCs w:val="18"/>
          </w:rPr>
          <w:delText>the BeadLoom Game</w:delText>
        </w:r>
      </w:del>
      <w:r w:rsidR="00655796">
        <w:rPr>
          <w:bCs/>
          <w:color w:val="000000"/>
          <w:sz w:val="18"/>
          <w:szCs w:val="18"/>
        </w:rPr>
        <w:t xml:space="preserve"> would result in </w:t>
      </w:r>
      <w:ins w:id="39" w:author="Acey" w:date="2010-09-09T23:37:00Z">
        <w:r w:rsidR="005362D6">
          <w:rPr>
            <w:bCs/>
            <w:color w:val="000000"/>
            <w:sz w:val="18"/>
            <w:szCs w:val="18"/>
          </w:rPr>
          <w:t>improved</w:t>
        </w:r>
      </w:ins>
      <w:del w:id="40" w:author="Acey" w:date="2010-09-09T23:37:00Z">
        <w:r w:rsidR="00655796" w:rsidDel="005362D6">
          <w:rPr>
            <w:bCs/>
            <w:color w:val="000000"/>
            <w:sz w:val="18"/>
            <w:szCs w:val="18"/>
          </w:rPr>
          <w:delText>an effective</w:delText>
        </w:r>
      </w:del>
      <w:r w:rsidR="00655796">
        <w:rPr>
          <w:bCs/>
          <w:color w:val="000000"/>
          <w:sz w:val="18"/>
          <w:szCs w:val="18"/>
        </w:rPr>
        <w:t xml:space="preserve"> educational software that </w:t>
      </w:r>
      <w:del w:id="41" w:author="Acey" w:date="2010-09-09T23:38:00Z">
        <w:r w:rsidR="00655796" w:rsidDel="005362D6">
          <w:rPr>
            <w:bCs/>
            <w:color w:val="000000"/>
            <w:sz w:val="18"/>
            <w:szCs w:val="18"/>
          </w:rPr>
          <w:delText>was both</w:delText>
        </w:r>
      </w:del>
      <w:ins w:id="42" w:author="Acey" w:date="2010-09-09T23:38:00Z">
        <w:r w:rsidR="005362D6">
          <w:rPr>
            <w:bCs/>
            <w:color w:val="000000"/>
            <w:sz w:val="18"/>
            <w:szCs w:val="18"/>
          </w:rPr>
          <w:t>would be both</w:t>
        </w:r>
      </w:ins>
      <w:r w:rsidR="00655796">
        <w:rPr>
          <w:bCs/>
          <w:color w:val="000000"/>
          <w:sz w:val="18"/>
          <w:szCs w:val="18"/>
        </w:rPr>
        <w:t xml:space="preserve"> effective at teaching</w:t>
      </w:r>
      <w:del w:id="43" w:author="Acey" w:date="2010-09-09T23:38:00Z">
        <w:r w:rsidR="00655796" w:rsidDel="005362D6">
          <w:rPr>
            <w:bCs/>
            <w:color w:val="000000"/>
            <w:sz w:val="18"/>
            <w:szCs w:val="18"/>
          </w:rPr>
          <w:delText xml:space="preserve"> all</w:delText>
        </w:r>
      </w:del>
      <w:r w:rsidR="00655796">
        <w:rPr>
          <w:bCs/>
          <w:color w:val="000000"/>
          <w:sz w:val="18"/>
          <w:szCs w:val="18"/>
        </w:rPr>
        <w:t xml:space="preserve"> the </w:t>
      </w:r>
      <w:ins w:id="44" w:author="Acey" w:date="2010-09-09T23:38:00Z">
        <w:r w:rsidR="005362D6">
          <w:rPr>
            <w:bCs/>
            <w:color w:val="000000"/>
            <w:sz w:val="18"/>
            <w:szCs w:val="18"/>
          </w:rPr>
          <w:t>same</w:t>
        </w:r>
      </w:ins>
      <w:del w:id="45" w:author="Acey" w:date="2010-09-09T23:38:00Z">
        <w:r w:rsidR="00655796" w:rsidDel="005362D6">
          <w:rPr>
            <w:bCs/>
            <w:color w:val="000000"/>
            <w:sz w:val="18"/>
            <w:szCs w:val="18"/>
          </w:rPr>
          <w:delText>learning</w:delText>
        </w:r>
      </w:del>
      <w:r w:rsidR="00655796">
        <w:rPr>
          <w:bCs/>
          <w:color w:val="000000"/>
          <w:sz w:val="18"/>
          <w:szCs w:val="18"/>
        </w:rPr>
        <w:t xml:space="preserve"> material</w:t>
      </w:r>
      <w:del w:id="46" w:author="Acey" w:date="2010-09-09T23:38:00Z">
        <w:r w:rsidR="00655796" w:rsidDel="005362D6">
          <w:rPr>
            <w:bCs/>
            <w:color w:val="000000"/>
            <w:sz w:val="18"/>
            <w:szCs w:val="18"/>
          </w:rPr>
          <w:delText xml:space="preserve"> of VBL</w:delText>
        </w:r>
      </w:del>
      <w:r w:rsidR="00655796">
        <w:rPr>
          <w:bCs/>
          <w:color w:val="000000"/>
          <w:sz w:val="18"/>
          <w:szCs w:val="18"/>
        </w:rPr>
        <w:t xml:space="preserve"> and </w:t>
      </w:r>
      <w:ins w:id="47" w:author="Acey" w:date="2010-09-09T23:38:00Z">
        <w:r w:rsidR="005362D6">
          <w:rPr>
            <w:bCs/>
            <w:color w:val="000000"/>
            <w:sz w:val="18"/>
            <w:szCs w:val="18"/>
          </w:rPr>
          <w:t xml:space="preserve">provide </w:t>
        </w:r>
      </w:ins>
      <w:r w:rsidR="00655796">
        <w:rPr>
          <w:bCs/>
          <w:color w:val="000000"/>
          <w:sz w:val="18"/>
          <w:szCs w:val="18"/>
        </w:rPr>
        <w:t xml:space="preserve">more fun and engaging </w:t>
      </w:r>
      <w:ins w:id="48" w:author="Acey" w:date="2010-09-09T23:39:00Z">
        <w:r w:rsidR="005362D6">
          <w:rPr>
            <w:bCs/>
            <w:color w:val="000000"/>
            <w:sz w:val="18"/>
            <w:szCs w:val="18"/>
          </w:rPr>
          <w:t xml:space="preserve">content </w:t>
        </w:r>
      </w:ins>
      <w:del w:id="49" w:author="Acey" w:date="2010-09-09T23:39:00Z">
        <w:r w:rsidR="00655796" w:rsidDel="005362D6">
          <w:rPr>
            <w:bCs/>
            <w:color w:val="000000"/>
            <w:sz w:val="18"/>
            <w:szCs w:val="18"/>
          </w:rPr>
          <w:delText>than the VBL</w:delText>
        </w:r>
      </w:del>
      <w:r w:rsidR="00655796">
        <w:rPr>
          <w:bCs/>
          <w:color w:val="000000"/>
          <w:sz w:val="18"/>
          <w:szCs w:val="18"/>
        </w:rPr>
        <w:t xml:space="preserve">.  </w:t>
      </w:r>
      <w:ins w:id="50" w:author="Acey" w:date="2010-09-09T23:40:00Z">
        <w:r w:rsidR="005362D6">
          <w:rPr>
            <w:bCs/>
            <w:color w:val="000000"/>
            <w:sz w:val="18"/>
            <w:szCs w:val="18"/>
          </w:rPr>
          <w:t xml:space="preserve">The resulting game is known as BeadLoom Game [Boyce et al. 2010].  </w:t>
        </w:r>
      </w:ins>
    </w:p>
    <w:p w:rsidR="009F4780" w:rsidRDefault="009F4780" w:rsidP="00CA096A">
      <w:pPr>
        <w:pStyle w:val="ListStyle"/>
        <w:tabs>
          <w:tab w:val="num" w:pos="360"/>
        </w:tabs>
        <w:spacing w:before="120" w:after="120"/>
        <w:contextualSpacing/>
        <w:rPr>
          <w:rFonts w:ascii="Arial" w:hAnsi="Arial" w:cs="Arial"/>
          <w:b/>
          <w:bCs/>
          <w:color w:val="000000"/>
        </w:rPr>
      </w:pPr>
    </w:p>
    <w:p w:rsidR="003C0B38" w:rsidRPr="003C0B38" w:rsidRDefault="003C0B38" w:rsidP="00CA096A">
      <w:pPr>
        <w:pStyle w:val="ListStyle"/>
        <w:tabs>
          <w:tab w:val="num" w:pos="360"/>
        </w:tabs>
        <w:spacing w:before="120" w:after="120"/>
        <w:contextualSpacing/>
        <w:rPr>
          <w:bCs/>
          <w:color w:val="000000"/>
          <w:sz w:val="18"/>
          <w:szCs w:val="18"/>
        </w:rPr>
      </w:pPr>
      <w:r>
        <w:rPr>
          <w:bCs/>
          <w:color w:val="000000"/>
          <w:sz w:val="18"/>
          <w:szCs w:val="18"/>
        </w:rPr>
        <w:t>Through a serie</w:t>
      </w:r>
      <w:r w:rsidR="00DA57C9">
        <w:rPr>
          <w:bCs/>
          <w:color w:val="000000"/>
          <w:sz w:val="18"/>
          <w:szCs w:val="18"/>
        </w:rPr>
        <w:t xml:space="preserve">s of two experiments it was shown </w:t>
      </w:r>
      <w:r>
        <w:rPr>
          <w:bCs/>
          <w:color w:val="000000"/>
          <w:sz w:val="18"/>
          <w:szCs w:val="18"/>
        </w:rPr>
        <w:t xml:space="preserve"> </w:t>
      </w:r>
      <w:r w:rsidR="009F4780">
        <w:rPr>
          <w:bCs/>
          <w:color w:val="000000"/>
          <w:sz w:val="18"/>
          <w:szCs w:val="18"/>
        </w:rPr>
        <w:t xml:space="preserve">that </w:t>
      </w:r>
      <w:r w:rsidR="00801089">
        <w:rPr>
          <w:bCs/>
          <w:color w:val="000000"/>
          <w:sz w:val="18"/>
          <w:szCs w:val="18"/>
        </w:rPr>
        <w:t>BeadLoom Game</w:t>
      </w:r>
      <w:r w:rsidR="009F4780">
        <w:rPr>
          <w:bCs/>
          <w:color w:val="000000"/>
          <w:sz w:val="18"/>
          <w:szCs w:val="18"/>
        </w:rPr>
        <w:t xml:space="preserve"> did teach the advanced concepts of layering and iteration </w:t>
      </w:r>
      <w:r w:rsidR="00801089">
        <w:rPr>
          <w:bCs/>
          <w:color w:val="000000"/>
          <w:sz w:val="18"/>
          <w:szCs w:val="18"/>
        </w:rPr>
        <w:t>while providing</w:t>
      </w:r>
      <w:r w:rsidR="009F4780">
        <w:rPr>
          <w:bCs/>
          <w:color w:val="000000"/>
          <w:sz w:val="18"/>
          <w:szCs w:val="18"/>
        </w:rPr>
        <w:t xml:space="preserve"> stronger internal motivation </w:t>
      </w:r>
      <w:r w:rsidR="00801089">
        <w:rPr>
          <w:bCs/>
          <w:color w:val="000000"/>
          <w:sz w:val="18"/>
          <w:szCs w:val="18"/>
        </w:rPr>
        <w:t>and</w:t>
      </w:r>
      <w:r w:rsidR="00F12958">
        <w:rPr>
          <w:bCs/>
          <w:color w:val="000000"/>
          <w:sz w:val="18"/>
          <w:szCs w:val="18"/>
        </w:rPr>
        <w:t xml:space="preserve"> improving the </w:t>
      </w:r>
      <w:r w:rsidR="00801089">
        <w:rPr>
          <w:bCs/>
          <w:color w:val="000000"/>
          <w:sz w:val="18"/>
          <w:szCs w:val="18"/>
        </w:rPr>
        <w:t xml:space="preserve"> </w:t>
      </w:r>
      <w:proofErr w:type="spellStart"/>
      <w:r w:rsidR="00801089">
        <w:rPr>
          <w:bCs/>
          <w:color w:val="000000"/>
          <w:sz w:val="18"/>
          <w:szCs w:val="18"/>
        </w:rPr>
        <w:t>replayability</w:t>
      </w:r>
      <w:proofErr w:type="spellEnd"/>
      <w:r w:rsidR="00801089">
        <w:rPr>
          <w:bCs/>
          <w:color w:val="000000"/>
          <w:sz w:val="18"/>
          <w:szCs w:val="18"/>
        </w:rPr>
        <w:t xml:space="preserve"> of </w:t>
      </w:r>
      <w:r w:rsidR="009F4780">
        <w:rPr>
          <w:bCs/>
          <w:color w:val="000000"/>
          <w:sz w:val="18"/>
          <w:szCs w:val="18"/>
        </w:rPr>
        <w:t xml:space="preserve">the game.  The first experiment was with a middle school summer camp that focused on </w:t>
      </w:r>
      <w:ins w:id="51" w:author="Acey" w:date="2010-09-09T23:40:00Z">
        <w:r w:rsidR="005362D6">
          <w:rPr>
            <w:bCs/>
            <w:color w:val="000000"/>
            <w:sz w:val="18"/>
            <w:szCs w:val="18"/>
          </w:rPr>
          <w:t xml:space="preserve">the </w:t>
        </w:r>
        <w:proofErr w:type="spellStart"/>
        <w:r w:rsidR="005362D6">
          <w:rPr>
            <w:bCs/>
            <w:color w:val="000000"/>
            <w:sz w:val="18"/>
            <w:szCs w:val="18"/>
          </w:rPr>
          <w:t>usee</w:t>
        </w:r>
        <w:proofErr w:type="spellEnd"/>
        <w:r w:rsidR="005362D6">
          <w:rPr>
            <w:bCs/>
            <w:color w:val="000000"/>
            <w:sz w:val="18"/>
            <w:szCs w:val="18"/>
          </w:rPr>
          <w:t xml:space="preserve"> of </w:t>
        </w:r>
      </w:ins>
      <w:r w:rsidR="009F4780">
        <w:rPr>
          <w:bCs/>
          <w:color w:val="000000"/>
          <w:sz w:val="18"/>
          <w:szCs w:val="18"/>
        </w:rPr>
        <w:t>CSDTs.  Although no quantitative evidence was gathered on learning gains</w:t>
      </w:r>
      <w:r w:rsidR="00801089">
        <w:rPr>
          <w:bCs/>
          <w:color w:val="000000"/>
          <w:sz w:val="18"/>
          <w:szCs w:val="18"/>
        </w:rPr>
        <w:t xml:space="preserve">, </w:t>
      </w:r>
      <w:r w:rsidR="009F4780">
        <w:rPr>
          <w:bCs/>
          <w:color w:val="000000"/>
          <w:sz w:val="18"/>
          <w:szCs w:val="18"/>
        </w:rPr>
        <w:t>it did show increased motivation to use the advanced functions.  In the second experiment with a high school summer camp</w:t>
      </w:r>
      <w:r w:rsidR="005C2EDA">
        <w:rPr>
          <w:bCs/>
          <w:color w:val="000000"/>
          <w:sz w:val="18"/>
          <w:szCs w:val="18"/>
        </w:rPr>
        <w:t>,</w:t>
      </w:r>
      <w:r w:rsidR="009F4780">
        <w:rPr>
          <w:bCs/>
          <w:color w:val="000000"/>
          <w:sz w:val="18"/>
          <w:szCs w:val="18"/>
        </w:rPr>
        <w:t xml:space="preserve"> they showed statistically significant increases from pre to post test in the areas of iteration and </w:t>
      </w:r>
      <w:r w:rsidR="00F12958">
        <w:rPr>
          <w:bCs/>
          <w:color w:val="000000"/>
          <w:sz w:val="18"/>
          <w:szCs w:val="18"/>
        </w:rPr>
        <w:t>l</w:t>
      </w:r>
      <w:r w:rsidR="009F4780">
        <w:rPr>
          <w:bCs/>
          <w:color w:val="000000"/>
          <w:sz w:val="18"/>
          <w:szCs w:val="18"/>
        </w:rPr>
        <w:t>ayering after playing the game [Boyce et al, 2010]</w:t>
      </w:r>
      <w:r w:rsidR="008B47FE">
        <w:rPr>
          <w:bCs/>
          <w:color w:val="000000"/>
          <w:sz w:val="18"/>
          <w:szCs w:val="18"/>
        </w:rPr>
        <w:t>.</w:t>
      </w:r>
      <w:r w:rsidR="009F4780">
        <w:rPr>
          <w:bCs/>
          <w:color w:val="000000"/>
          <w:sz w:val="18"/>
          <w:szCs w:val="18"/>
        </w:rPr>
        <w:t xml:space="preserve">  </w:t>
      </w:r>
      <w:r w:rsidR="008B47FE">
        <w:rPr>
          <w:bCs/>
          <w:color w:val="000000"/>
          <w:sz w:val="18"/>
          <w:szCs w:val="18"/>
        </w:rPr>
        <w:t>Unfortunately</w:t>
      </w:r>
      <w:r w:rsidR="00F12958">
        <w:rPr>
          <w:bCs/>
          <w:color w:val="000000"/>
          <w:sz w:val="18"/>
          <w:szCs w:val="18"/>
        </w:rPr>
        <w:t>,</w:t>
      </w:r>
      <w:r w:rsidR="005C2EDA">
        <w:rPr>
          <w:bCs/>
          <w:color w:val="000000"/>
          <w:sz w:val="18"/>
          <w:szCs w:val="18"/>
        </w:rPr>
        <w:t xml:space="preserve"> </w:t>
      </w:r>
      <w:r w:rsidR="009F4780">
        <w:rPr>
          <w:bCs/>
          <w:color w:val="000000"/>
          <w:sz w:val="18"/>
          <w:szCs w:val="18"/>
        </w:rPr>
        <w:t xml:space="preserve"> they need not directly compare the learning gains</w:t>
      </w:r>
      <w:r w:rsidR="008B47FE">
        <w:rPr>
          <w:bCs/>
          <w:color w:val="000000"/>
          <w:sz w:val="18"/>
          <w:szCs w:val="18"/>
        </w:rPr>
        <w:t xml:space="preserve"> of the tool to that of the game.  They also did not test the learning gains of middle school students, the original target audience of VBL.</w:t>
      </w:r>
    </w:p>
    <w:p w:rsidR="005E5195" w:rsidRPr="003E0D30" w:rsidRDefault="005E5195" w:rsidP="003E0D30">
      <w:pPr>
        <w:pStyle w:val="Style-3"/>
        <w:spacing w:before="100" w:after="100"/>
        <w:contextualSpacing/>
        <w:rPr>
          <w:bCs/>
          <w:color w:val="000000"/>
          <w:sz w:val="18"/>
          <w:szCs w:val="18"/>
        </w:rPr>
      </w:pPr>
    </w:p>
    <w:p w:rsidR="005E5195" w:rsidRPr="000518B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3.</w:t>
      </w:r>
      <w:r>
        <w:rPr>
          <w:rFonts w:ascii="Arial" w:hAnsi="Arial" w:cs="Arial"/>
          <w:b/>
          <w:bCs/>
          <w:color w:val="000000"/>
        </w:rPr>
        <w:tab/>
      </w:r>
      <w:r w:rsidR="005E5195" w:rsidRPr="000518B5">
        <w:rPr>
          <w:rFonts w:ascii="Arial" w:hAnsi="Arial" w:cs="Arial"/>
          <w:b/>
          <w:bCs/>
          <w:color w:val="000000"/>
        </w:rPr>
        <w:t>SOFTWARE DESIGN</w:t>
      </w:r>
    </w:p>
    <w:p w:rsidR="005E5195" w:rsidRPr="000518B5" w:rsidRDefault="000518B5" w:rsidP="00CA096A">
      <w:pPr>
        <w:pStyle w:val="Style-1"/>
        <w:spacing w:before="120" w:after="120"/>
        <w:contextualSpacing/>
        <w:rPr>
          <w:rFonts w:ascii="Arial" w:hAnsi="Arial" w:cs="Arial"/>
          <w:b/>
          <w:bCs/>
          <w:color w:val="000000"/>
        </w:rPr>
      </w:pPr>
      <w:r>
        <w:rPr>
          <w:rFonts w:ascii="Arial" w:hAnsi="Arial" w:cs="Arial"/>
          <w:b/>
          <w:bCs/>
          <w:color w:val="000000"/>
        </w:rPr>
        <w:lastRenderedPageBreak/>
        <w:t>3.1</w:t>
      </w:r>
      <w:r w:rsidRPr="000518B5">
        <w:rPr>
          <w:rFonts w:ascii="Arial" w:hAnsi="Arial" w:cs="Arial"/>
          <w:b/>
          <w:bCs/>
          <w:color w:val="000000"/>
        </w:rPr>
        <w:t xml:space="preserve"> </w:t>
      </w:r>
      <w:r>
        <w:rPr>
          <w:rFonts w:ascii="Arial" w:hAnsi="Arial" w:cs="Arial"/>
          <w:b/>
          <w:bCs/>
          <w:color w:val="000000"/>
        </w:rPr>
        <w:t xml:space="preserve">  </w:t>
      </w:r>
      <w:r w:rsidR="00BF73D9">
        <w:rPr>
          <w:rFonts w:ascii="Arial" w:hAnsi="Arial" w:cs="Arial"/>
          <w:b/>
          <w:bCs/>
          <w:color w:val="000000"/>
        </w:rPr>
        <w:t xml:space="preserve">Original </w:t>
      </w:r>
      <w:r w:rsidR="005E5195" w:rsidRPr="000518B5">
        <w:rPr>
          <w:rFonts w:ascii="Arial" w:hAnsi="Arial" w:cs="Arial"/>
          <w:b/>
          <w:bCs/>
          <w:color w:val="000000"/>
        </w:rPr>
        <w:t>Virtual Bead Loom</w:t>
      </w:r>
    </w:p>
    <w:p w:rsidR="005E5195" w:rsidRDefault="005E5195" w:rsidP="00BF73D9">
      <w:pPr>
        <w:pStyle w:val="Style-4"/>
        <w:spacing w:before="100" w:after="100"/>
        <w:contextualSpacing/>
        <w:rPr>
          <w:color w:val="000000"/>
          <w:sz w:val="18"/>
          <w:szCs w:val="18"/>
        </w:rPr>
      </w:pPr>
      <w:r>
        <w:rPr>
          <w:color w:val="000000"/>
          <w:sz w:val="18"/>
          <w:szCs w:val="18"/>
        </w:rPr>
        <w:t xml:space="preserve">Virtual Bead Loom is a Flash-based free-play tool which allows users to create their own Native American bead art by placing colored </w:t>
      </w:r>
      <w:r w:rsidR="00BF73D9">
        <w:rPr>
          <w:color w:val="000000"/>
          <w:sz w:val="18"/>
          <w:szCs w:val="18"/>
        </w:rPr>
        <w:t>dots (</w:t>
      </w:r>
      <w:r>
        <w:rPr>
          <w:color w:val="000000"/>
          <w:sz w:val="18"/>
          <w:szCs w:val="18"/>
        </w:rPr>
        <w:t>beads</w:t>
      </w:r>
      <w:r w:rsidR="00BF73D9">
        <w:rPr>
          <w:color w:val="000000"/>
          <w:sz w:val="18"/>
          <w:szCs w:val="18"/>
        </w:rPr>
        <w:t>) on a 41 by 41</w:t>
      </w:r>
      <w:r>
        <w:rPr>
          <w:color w:val="000000"/>
          <w:sz w:val="18"/>
          <w:szCs w:val="18"/>
        </w:rPr>
        <w:t xml:space="preserve"> Cartesian grid. To place the beads, users can choose from six different functions: Point, Line, Rectangle, Triangle, Linear Iteration, and Triangle Iteration. The Point function takes one point as </w:t>
      </w:r>
      <w:r w:rsidR="005C2EDA">
        <w:rPr>
          <w:color w:val="000000"/>
          <w:sz w:val="18"/>
          <w:szCs w:val="18"/>
        </w:rPr>
        <w:t xml:space="preserve">its </w:t>
      </w:r>
      <w:r>
        <w:rPr>
          <w:color w:val="000000"/>
          <w:sz w:val="18"/>
          <w:szCs w:val="18"/>
        </w:rPr>
        <w:t xml:space="preserve">input </w:t>
      </w:r>
      <w:r w:rsidR="005C2EDA">
        <w:rPr>
          <w:color w:val="000000"/>
          <w:sz w:val="18"/>
          <w:szCs w:val="18"/>
        </w:rPr>
        <w:t xml:space="preserve">parameter </w:t>
      </w:r>
      <w:r>
        <w:rPr>
          <w:color w:val="000000"/>
          <w:sz w:val="18"/>
          <w:szCs w:val="18"/>
        </w:rPr>
        <w:t>and places a single bead at the specified location. This is the simplest function in the Virtual Bead Loom and also the least effic</w:t>
      </w:r>
      <w:r w:rsidR="00BF73D9">
        <w:rPr>
          <w:color w:val="000000"/>
          <w:sz w:val="18"/>
          <w:szCs w:val="18"/>
        </w:rPr>
        <w:t>ient.</w:t>
      </w:r>
      <w:r w:rsidR="00A872AF">
        <w:rPr>
          <w:color w:val="000000"/>
          <w:sz w:val="18"/>
          <w:szCs w:val="18"/>
        </w:rPr>
        <w:t xml:space="preserve">  </w:t>
      </w:r>
      <w:r w:rsidR="00BF73D9">
        <w:rPr>
          <w:color w:val="000000"/>
          <w:sz w:val="18"/>
          <w:szCs w:val="18"/>
        </w:rPr>
        <w:t>All possible designs can</w:t>
      </w:r>
      <w:r>
        <w:rPr>
          <w:color w:val="000000"/>
          <w:sz w:val="18"/>
          <w:szCs w:val="18"/>
        </w:rPr>
        <w:t xml:space="preserve"> be made by utilizing the Point function but, it would take 1681 function calls to completely fill the grid. Users can increase efficiency </w:t>
      </w:r>
      <w:r w:rsidR="00BF73D9">
        <w:rPr>
          <w:color w:val="000000"/>
          <w:sz w:val="18"/>
          <w:szCs w:val="18"/>
        </w:rPr>
        <w:t xml:space="preserve">by </w:t>
      </w:r>
      <w:r>
        <w:rPr>
          <w:color w:val="000000"/>
          <w:sz w:val="18"/>
          <w:szCs w:val="18"/>
        </w:rPr>
        <w:t xml:space="preserve">using the </w:t>
      </w:r>
      <w:r w:rsidR="00BF73D9">
        <w:rPr>
          <w:color w:val="000000"/>
          <w:sz w:val="18"/>
          <w:szCs w:val="18"/>
        </w:rPr>
        <w:t>other functions</w:t>
      </w:r>
      <w:r w:rsidR="005C2EDA">
        <w:rPr>
          <w:color w:val="000000"/>
          <w:sz w:val="18"/>
          <w:szCs w:val="18"/>
        </w:rPr>
        <w:t xml:space="preserve">, </w:t>
      </w:r>
      <w:r w:rsidR="00BF73D9">
        <w:rPr>
          <w:color w:val="000000"/>
          <w:sz w:val="18"/>
          <w:szCs w:val="18"/>
        </w:rPr>
        <w:t>which all put down multiple beads per function call.  For example, the Line and Rectangle functions</w:t>
      </w:r>
      <w:r w:rsidR="005C2EDA">
        <w:rPr>
          <w:color w:val="000000"/>
          <w:sz w:val="18"/>
          <w:szCs w:val="18"/>
        </w:rPr>
        <w:t xml:space="preserve"> </w:t>
      </w:r>
      <w:r>
        <w:rPr>
          <w:color w:val="000000"/>
          <w:sz w:val="18"/>
          <w:szCs w:val="18"/>
        </w:rPr>
        <w:t xml:space="preserve">each take two points as </w:t>
      </w:r>
      <w:r w:rsidR="005C2EDA">
        <w:rPr>
          <w:color w:val="000000"/>
          <w:sz w:val="18"/>
          <w:szCs w:val="18"/>
        </w:rPr>
        <w:t xml:space="preserve">their </w:t>
      </w:r>
      <w:r>
        <w:rPr>
          <w:color w:val="000000"/>
          <w:sz w:val="18"/>
          <w:szCs w:val="18"/>
        </w:rPr>
        <w:t>input</w:t>
      </w:r>
      <w:r w:rsidR="00BF73D9">
        <w:rPr>
          <w:color w:val="000000"/>
          <w:sz w:val="18"/>
          <w:szCs w:val="18"/>
        </w:rPr>
        <w:t xml:space="preserve"> </w:t>
      </w:r>
      <w:r w:rsidR="005C2EDA">
        <w:rPr>
          <w:color w:val="000000"/>
          <w:sz w:val="18"/>
          <w:szCs w:val="18"/>
        </w:rPr>
        <w:t xml:space="preserve">parameters and </w:t>
      </w:r>
      <w:r w:rsidR="00BF73D9">
        <w:rPr>
          <w:color w:val="000000"/>
          <w:sz w:val="18"/>
          <w:szCs w:val="18"/>
        </w:rPr>
        <w:t>create a line or rectangle of beads</w:t>
      </w:r>
      <w:r w:rsidR="00775211">
        <w:rPr>
          <w:color w:val="000000"/>
          <w:sz w:val="18"/>
          <w:szCs w:val="18"/>
        </w:rPr>
        <w:t xml:space="preserve"> based on the</w:t>
      </w:r>
      <w:r w:rsidR="005C2EDA">
        <w:rPr>
          <w:color w:val="000000"/>
          <w:sz w:val="18"/>
          <w:szCs w:val="18"/>
        </w:rPr>
        <w:t>se points</w:t>
      </w:r>
      <w:r>
        <w:rPr>
          <w:color w:val="000000"/>
          <w:sz w:val="18"/>
          <w:szCs w:val="18"/>
        </w:rPr>
        <w:t>. The</w:t>
      </w:r>
      <w:r w:rsidR="00BF73D9">
        <w:rPr>
          <w:color w:val="000000"/>
          <w:sz w:val="18"/>
          <w:szCs w:val="18"/>
        </w:rPr>
        <w:t xml:space="preserve"> Line Function places beads alon</w:t>
      </w:r>
      <w:r>
        <w:rPr>
          <w:color w:val="000000"/>
          <w:sz w:val="18"/>
          <w:szCs w:val="18"/>
        </w:rPr>
        <w:t xml:space="preserve">g the two points given, while the Rectangle Function fills in a rectangular region between the two specified points. Similarly the Triangle </w:t>
      </w:r>
      <w:r w:rsidR="00775211">
        <w:rPr>
          <w:color w:val="000000"/>
          <w:sz w:val="18"/>
          <w:szCs w:val="18"/>
        </w:rPr>
        <w:t>F</w:t>
      </w:r>
      <w:r>
        <w:rPr>
          <w:color w:val="000000"/>
          <w:sz w:val="18"/>
          <w:szCs w:val="18"/>
        </w:rPr>
        <w:t xml:space="preserve">unction takes three points </w:t>
      </w:r>
      <w:r w:rsidR="005C2EDA">
        <w:rPr>
          <w:color w:val="000000"/>
          <w:sz w:val="18"/>
          <w:szCs w:val="18"/>
        </w:rPr>
        <w:t xml:space="preserve">for input, and uses them </w:t>
      </w:r>
      <w:r>
        <w:rPr>
          <w:color w:val="000000"/>
          <w:sz w:val="18"/>
          <w:szCs w:val="18"/>
        </w:rPr>
        <w:t xml:space="preserve">to create a triangle of beads. The Line, Rectangle and Triangle Functions are slightly more complex than the Point </w:t>
      </w:r>
      <w:r w:rsidR="00E15222">
        <w:rPr>
          <w:color w:val="000000"/>
          <w:sz w:val="18"/>
          <w:szCs w:val="18"/>
        </w:rPr>
        <w:t>function</w:t>
      </w:r>
      <w:r w:rsidR="00BF73D9">
        <w:rPr>
          <w:color w:val="000000"/>
          <w:sz w:val="18"/>
          <w:szCs w:val="18"/>
        </w:rPr>
        <w:t>;</w:t>
      </w:r>
      <w:r>
        <w:rPr>
          <w:color w:val="000000"/>
          <w:sz w:val="18"/>
          <w:szCs w:val="18"/>
        </w:rPr>
        <w:t xml:space="preserve"> however users tend to quickly learn to use these functions successfully. The Iteration Functions are more advanced, an</w:t>
      </w:r>
      <w:r w:rsidR="00A872AF">
        <w:rPr>
          <w:color w:val="000000"/>
          <w:sz w:val="18"/>
          <w:szCs w:val="18"/>
        </w:rPr>
        <w:t>d enable users to produce more</w:t>
      </w:r>
      <w:r>
        <w:rPr>
          <w:color w:val="000000"/>
          <w:sz w:val="18"/>
          <w:szCs w:val="18"/>
        </w:rPr>
        <w:t xml:space="preserve"> </w:t>
      </w:r>
      <w:r w:rsidR="00A872AF">
        <w:rPr>
          <w:color w:val="000000"/>
          <w:sz w:val="18"/>
          <w:szCs w:val="18"/>
        </w:rPr>
        <w:t>complex</w:t>
      </w:r>
      <w:r>
        <w:rPr>
          <w:color w:val="000000"/>
          <w:sz w:val="18"/>
          <w:szCs w:val="18"/>
        </w:rPr>
        <w:t xml:space="preserve"> patterns </w:t>
      </w:r>
      <w:r w:rsidR="00A872AF">
        <w:rPr>
          <w:color w:val="000000"/>
          <w:sz w:val="18"/>
          <w:szCs w:val="18"/>
        </w:rPr>
        <w:t>with a single call</w:t>
      </w:r>
      <w:r>
        <w:rPr>
          <w:color w:val="000000"/>
          <w:sz w:val="18"/>
          <w:szCs w:val="18"/>
        </w:rPr>
        <w:t>.</w:t>
      </w:r>
    </w:p>
    <w:p w:rsidR="005E5195" w:rsidRDefault="00EC319D">
      <w:pPr>
        <w:pStyle w:val="Style-5"/>
        <w:spacing w:before="100" w:after="100"/>
        <w:contextualSpacing/>
        <w:jc w:val="center"/>
      </w:pPr>
      <w:r>
        <w:rPr>
          <w:noProof/>
        </w:rPr>
        <w:drawing>
          <wp:inline distT="0" distB="0" distL="0" distR="0">
            <wp:extent cx="2598420" cy="2461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98420" cy="2461260"/>
                    </a:xfrm>
                    <a:prstGeom prst="rect">
                      <a:avLst/>
                    </a:prstGeom>
                    <a:noFill/>
                    <a:ln w="9525">
                      <a:noFill/>
                      <a:miter lim="800000"/>
                      <a:headEnd/>
                      <a:tailEnd/>
                    </a:ln>
                  </pic:spPr>
                </pic:pic>
              </a:graphicData>
            </a:graphic>
          </wp:inline>
        </w:drawing>
      </w:r>
    </w:p>
    <w:p w:rsidR="00A872AF" w:rsidRPr="00A872AF" w:rsidRDefault="00A872AF" w:rsidP="00A872AF">
      <w:pPr>
        <w:autoSpaceDE w:val="0"/>
        <w:autoSpaceDN w:val="0"/>
        <w:adjustRightInd w:val="0"/>
        <w:jc w:val="center"/>
        <w:rPr>
          <w:szCs w:val="18"/>
        </w:rPr>
      </w:pPr>
      <w:r>
        <w:rPr>
          <w:rFonts w:ascii="Times-Bold" w:hAnsi="Times-Bold" w:cs="Times-Bold"/>
          <w:b/>
          <w:bCs/>
          <w:sz w:val="16"/>
          <w:szCs w:val="16"/>
        </w:rPr>
        <w:t xml:space="preserve">Figure </w:t>
      </w:r>
      <w:r w:rsidR="002A1B89">
        <w:rPr>
          <w:rFonts w:ascii="Times-Bold" w:hAnsi="Times-Bold" w:cs="Times-Bold"/>
          <w:b/>
          <w:bCs/>
          <w:sz w:val="16"/>
          <w:szCs w:val="16"/>
        </w:rPr>
        <w:t>1 and 2</w:t>
      </w:r>
      <w:r>
        <w:rPr>
          <w:rFonts w:ascii="Times-Bold" w:hAnsi="Times-Bold" w:cs="Times-Bold"/>
          <w:b/>
          <w:bCs/>
          <w:sz w:val="16"/>
          <w:szCs w:val="16"/>
        </w:rPr>
        <w:t>: Linear and Triangle Iteration in the Virtual Bead Loom</w:t>
      </w:r>
    </w:p>
    <w:p w:rsidR="005E5195" w:rsidRDefault="005E5195">
      <w:pPr>
        <w:pStyle w:val="Style-4"/>
        <w:spacing w:before="100" w:after="100"/>
        <w:contextualSpacing/>
        <w:jc w:val="both"/>
        <w:rPr>
          <w:color w:val="000000"/>
          <w:sz w:val="18"/>
          <w:szCs w:val="18"/>
        </w:rPr>
      </w:pPr>
    </w:p>
    <w:p w:rsidR="00A872AF" w:rsidRDefault="00A872AF" w:rsidP="00A872AF">
      <w:pPr>
        <w:rPr>
          <w:sz w:val="18"/>
          <w:szCs w:val="18"/>
        </w:rPr>
      </w:pPr>
      <w:r w:rsidRPr="00A872AF">
        <w:rPr>
          <w:sz w:val="18"/>
          <w:szCs w:val="18"/>
        </w:rPr>
        <w:t xml:space="preserve">As the name suggests, the </w:t>
      </w:r>
      <w:r w:rsidR="00775211">
        <w:rPr>
          <w:sz w:val="18"/>
          <w:szCs w:val="18"/>
        </w:rPr>
        <w:t>I</w:t>
      </w:r>
      <w:r w:rsidRPr="00A872AF">
        <w:rPr>
          <w:sz w:val="18"/>
          <w:szCs w:val="18"/>
        </w:rPr>
        <w:t xml:space="preserve">teration </w:t>
      </w:r>
      <w:r w:rsidR="00775211">
        <w:rPr>
          <w:sz w:val="18"/>
          <w:szCs w:val="18"/>
        </w:rPr>
        <w:t>F</w:t>
      </w:r>
      <w:r w:rsidRPr="00A872AF">
        <w:rPr>
          <w:sz w:val="18"/>
          <w:szCs w:val="18"/>
        </w:rPr>
        <w:t xml:space="preserve">unctions use </w:t>
      </w:r>
      <w:r w:rsidR="00775211">
        <w:rPr>
          <w:sz w:val="18"/>
          <w:szCs w:val="18"/>
        </w:rPr>
        <w:t>i</w:t>
      </w:r>
      <w:r w:rsidRPr="00A872AF">
        <w:rPr>
          <w:sz w:val="18"/>
          <w:szCs w:val="18"/>
        </w:rPr>
        <w:t xml:space="preserve">teration to place beads in complex patterns onto the grid.  The first is the Linear Iteration Function (Figure </w:t>
      </w:r>
      <w:r w:rsidR="002A1B89">
        <w:rPr>
          <w:sz w:val="18"/>
          <w:szCs w:val="18"/>
        </w:rPr>
        <w:t>1</w:t>
      </w:r>
      <w:r w:rsidRPr="00A872AF">
        <w:rPr>
          <w:sz w:val="18"/>
          <w:szCs w:val="18"/>
        </w:rPr>
        <w:t xml:space="preserve">).  This function begins with a straight line of beads of a given length (A) at a given point (B).  It then moves to an adjacent space in a given direction and redraws the line adding or subtracting a given number of beads from each side of the line (C and D) for the given number of lines total (E).  The next function is the Triangle Iteration Function (Figure 2).  This function begins with a single bead at a given point (F).  Then, for every given number of rows (G), the tool adds a given number of beads to each side (H).  It does this for a given number of rows (I) and </w:t>
      </w:r>
      <w:r>
        <w:rPr>
          <w:sz w:val="18"/>
          <w:szCs w:val="18"/>
        </w:rPr>
        <w:t>in a given direction.</w:t>
      </w:r>
    </w:p>
    <w:p w:rsidR="00A872AF" w:rsidRDefault="00A872AF" w:rsidP="00A872AF">
      <w:pPr>
        <w:rPr>
          <w:sz w:val="18"/>
          <w:szCs w:val="18"/>
        </w:rPr>
      </w:pPr>
    </w:p>
    <w:p w:rsidR="00A872AF" w:rsidRPr="00A872AF" w:rsidRDefault="00A872AF" w:rsidP="00A872AF">
      <w:pPr>
        <w:rPr>
          <w:sz w:val="18"/>
          <w:szCs w:val="18"/>
        </w:rPr>
      </w:pPr>
      <w:r>
        <w:rPr>
          <w:sz w:val="18"/>
          <w:szCs w:val="18"/>
        </w:rPr>
        <w:lastRenderedPageBreak/>
        <w:t xml:space="preserve">All functions of the Virtual Bead Loom utilize layering: if you place one bead on top of another you will only see the top bead and no blending will occur.  This </w:t>
      </w:r>
      <w:r w:rsidR="00E14669">
        <w:rPr>
          <w:sz w:val="18"/>
          <w:szCs w:val="18"/>
        </w:rPr>
        <w:t>is</w:t>
      </w:r>
      <w:r>
        <w:rPr>
          <w:sz w:val="18"/>
          <w:szCs w:val="18"/>
        </w:rPr>
        <w:t xml:space="preserve"> a simple implementation of the Painter’s Algorithm, a key concept in computer graphics.  When rendering a scene </w:t>
      </w:r>
      <w:r w:rsidR="00E14669">
        <w:rPr>
          <w:sz w:val="18"/>
          <w:szCs w:val="18"/>
        </w:rPr>
        <w:t xml:space="preserve">using the Painters Algorithm, </w:t>
      </w:r>
      <w:r>
        <w:rPr>
          <w:sz w:val="18"/>
          <w:szCs w:val="18"/>
        </w:rPr>
        <w:t>you</w:t>
      </w:r>
      <w:r w:rsidR="00E14669">
        <w:rPr>
          <w:sz w:val="18"/>
          <w:szCs w:val="18"/>
        </w:rPr>
        <w:t xml:space="preserve"> </w:t>
      </w:r>
      <w:r>
        <w:rPr>
          <w:sz w:val="18"/>
          <w:szCs w:val="18"/>
        </w:rPr>
        <w:t xml:space="preserve">start with the object farthest away </w:t>
      </w:r>
      <w:r w:rsidR="00E14669">
        <w:rPr>
          <w:sz w:val="18"/>
          <w:szCs w:val="18"/>
        </w:rPr>
        <w:t xml:space="preserve">from the screen on the Z-axis </w:t>
      </w:r>
      <w:r>
        <w:rPr>
          <w:sz w:val="18"/>
          <w:szCs w:val="18"/>
        </w:rPr>
        <w:t xml:space="preserve">to avoid calculating which parts of the background are visible around obstacles.  The </w:t>
      </w:r>
      <w:r w:rsidR="0044239C">
        <w:rPr>
          <w:sz w:val="18"/>
          <w:szCs w:val="18"/>
        </w:rPr>
        <w:t xml:space="preserve">same </w:t>
      </w:r>
      <w:r w:rsidR="00096D19">
        <w:rPr>
          <w:sz w:val="18"/>
          <w:szCs w:val="18"/>
        </w:rPr>
        <w:t xml:space="preserve">technique </w:t>
      </w:r>
      <w:r w:rsidR="0044239C">
        <w:rPr>
          <w:sz w:val="18"/>
          <w:szCs w:val="18"/>
        </w:rPr>
        <w:t>applies in VBL; it is much easier and far more efficient to begin with background layers than it is to try and add background around foreground objects.</w:t>
      </w:r>
    </w:p>
    <w:p w:rsidR="00CA096A" w:rsidRDefault="0044239C">
      <w:pPr>
        <w:pStyle w:val="Style-4"/>
        <w:spacing w:before="100" w:after="100"/>
        <w:contextualSpacing/>
        <w:jc w:val="both"/>
        <w:rPr>
          <w:color w:val="000000"/>
          <w:sz w:val="18"/>
          <w:szCs w:val="18"/>
        </w:rPr>
      </w:pPr>
      <w:r>
        <w:rPr>
          <w:color w:val="000000"/>
          <w:sz w:val="18"/>
          <w:szCs w:val="18"/>
        </w:rPr>
        <w:t>The problem with the VBL is that although students enjoy</w:t>
      </w:r>
      <w:r w:rsidR="00096D19">
        <w:rPr>
          <w:color w:val="000000"/>
          <w:sz w:val="18"/>
          <w:szCs w:val="18"/>
        </w:rPr>
        <w:t>ed</w:t>
      </w:r>
      <w:r>
        <w:rPr>
          <w:color w:val="000000"/>
          <w:sz w:val="18"/>
          <w:szCs w:val="18"/>
        </w:rPr>
        <w:t xml:space="preserve"> using the tool they tended to only use the simpler functions</w:t>
      </w:r>
      <w:r w:rsidR="008A400D">
        <w:rPr>
          <w:color w:val="000000"/>
          <w:sz w:val="18"/>
          <w:szCs w:val="18"/>
        </w:rPr>
        <w:t>, thus avoiding</w:t>
      </w:r>
      <w:r w:rsidR="00096D19">
        <w:rPr>
          <w:color w:val="000000"/>
          <w:sz w:val="18"/>
          <w:szCs w:val="18"/>
        </w:rPr>
        <w:t xml:space="preserve"> the learning gains from utilizing the advanced functions</w:t>
      </w:r>
      <w:r>
        <w:rPr>
          <w:color w:val="000000"/>
          <w:sz w:val="18"/>
          <w:szCs w:val="18"/>
        </w:rPr>
        <w:t>.  Even when it would be much easier and faster to use an iterative function</w:t>
      </w:r>
      <w:r w:rsidR="00096D19">
        <w:rPr>
          <w:color w:val="000000"/>
          <w:sz w:val="18"/>
          <w:szCs w:val="18"/>
        </w:rPr>
        <w:t xml:space="preserve">, </w:t>
      </w:r>
      <w:r>
        <w:rPr>
          <w:color w:val="000000"/>
          <w:sz w:val="18"/>
          <w:szCs w:val="18"/>
        </w:rPr>
        <w:t xml:space="preserve">students would add beads </w:t>
      </w:r>
      <w:r w:rsidR="00096D19">
        <w:rPr>
          <w:color w:val="000000"/>
          <w:sz w:val="18"/>
          <w:szCs w:val="18"/>
        </w:rPr>
        <w:t>with the simpler functions</w:t>
      </w:r>
      <w:r w:rsidR="008A400D">
        <w:rPr>
          <w:color w:val="000000"/>
          <w:sz w:val="18"/>
          <w:szCs w:val="18"/>
        </w:rPr>
        <w:t xml:space="preserve"> such as line or even point</w:t>
      </w:r>
      <w:r>
        <w:rPr>
          <w:color w:val="000000"/>
          <w:sz w:val="18"/>
          <w:szCs w:val="18"/>
        </w:rPr>
        <w:t>.  There was simply no internal motivation to use these functions.</w:t>
      </w:r>
    </w:p>
    <w:p w:rsidR="0044239C" w:rsidRDefault="0044239C">
      <w:pPr>
        <w:pStyle w:val="Style-4"/>
        <w:spacing w:before="100" w:after="100"/>
        <w:contextualSpacing/>
        <w:jc w:val="both"/>
        <w:rPr>
          <w:color w:val="000000"/>
          <w:sz w:val="18"/>
          <w:szCs w:val="18"/>
        </w:rPr>
      </w:pPr>
    </w:p>
    <w:p w:rsidR="005E5195" w:rsidRDefault="000518B5" w:rsidP="00CA096A">
      <w:pPr>
        <w:pStyle w:val="Style-4"/>
        <w:spacing w:before="120" w:after="120"/>
        <w:contextualSpacing/>
        <w:jc w:val="both"/>
        <w:rPr>
          <w:b/>
          <w:bCs/>
          <w:color w:val="000000"/>
          <w:sz w:val="18"/>
          <w:szCs w:val="18"/>
        </w:rPr>
      </w:pPr>
      <w:r>
        <w:rPr>
          <w:b/>
          <w:bCs/>
          <w:color w:val="000000"/>
          <w:sz w:val="18"/>
          <w:szCs w:val="18"/>
        </w:rPr>
        <w:t xml:space="preserve">3.2   </w:t>
      </w:r>
      <w:r w:rsidR="005E5195" w:rsidRPr="000518B5">
        <w:rPr>
          <w:rFonts w:ascii="Arial" w:hAnsi="Arial" w:cs="Arial"/>
          <w:b/>
          <w:bCs/>
          <w:color w:val="000000"/>
        </w:rPr>
        <w:t>BeadLoom Game</w:t>
      </w:r>
    </w:p>
    <w:p w:rsidR="00CA096A" w:rsidRDefault="00EC319D" w:rsidP="00CA096A">
      <w:pPr>
        <w:rPr>
          <w:szCs w:val="18"/>
        </w:rPr>
      </w:pPr>
      <w:r>
        <w:rPr>
          <w:noProof/>
          <w:szCs w:val="18"/>
        </w:rPr>
        <w:drawing>
          <wp:inline distT="0" distB="0" distL="0" distR="0">
            <wp:extent cx="3040380" cy="2286000"/>
            <wp:effectExtent l="19050" t="0" r="7620" b="0"/>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
                    <pic:cNvPicPr>
                      <a:picLocks noChangeAspect="1" noChangeArrowheads="1"/>
                    </pic:cNvPicPr>
                  </pic:nvPicPr>
                  <pic:blipFill>
                    <a:blip r:embed="rId10" cstate="print"/>
                    <a:srcRect/>
                    <a:stretch>
                      <a:fillRect/>
                    </a:stretch>
                  </pic:blipFill>
                  <pic:spPr bwMode="auto">
                    <a:xfrm>
                      <a:off x="0" y="0"/>
                      <a:ext cx="3040380" cy="2286000"/>
                    </a:xfrm>
                    <a:prstGeom prst="rect">
                      <a:avLst/>
                    </a:prstGeom>
                    <a:noFill/>
                    <a:ln w="9525">
                      <a:noFill/>
                      <a:miter lim="800000"/>
                      <a:headEnd/>
                      <a:tailEnd/>
                    </a:ln>
                  </pic:spPr>
                </pic:pic>
              </a:graphicData>
            </a:graphic>
          </wp:inline>
        </w:drawing>
      </w:r>
    </w:p>
    <w:p w:rsidR="005E5195" w:rsidRPr="003E0D30" w:rsidRDefault="00CA096A" w:rsidP="003E0D30">
      <w:pPr>
        <w:autoSpaceDE w:val="0"/>
        <w:autoSpaceDN w:val="0"/>
        <w:adjustRightInd w:val="0"/>
        <w:spacing w:before="120" w:after="120"/>
        <w:jc w:val="center"/>
        <w:rPr>
          <w:szCs w:val="18"/>
        </w:rPr>
      </w:pPr>
      <w:r>
        <w:rPr>
          <w:rFonts w:ascii="Times-Bold" w:hAnsi="Times-Bold" w:cs="Times-Bold"/>
          <w:b/>
          <w:bCs/>
          <w:sz w:val="16"/>
          <w:szCs w:val="16"/>
        </w:rPr>
        <w:t xml:space="preserve">Figure </w:t>
      </w:r>
      <w:r w:rsidR="002A1B89">
        <w:rPr>
          <w:rFonts w:ascii="Times-Bold" w:hAnsi="Times-Bold" w:cs="Times-Bold"/>
          <w:b/>
          <w:bCs/>
          <w:sz w:val="16"/>
          <w:szCs w:val="16"/>
        </w:rPr>
        <w:t>3</w:t>
      </w:r>
      <w:r>
        <w:rPr>
          <w:rFonts w:ascii="Times-Bold" w:hAnsi="Times-Bold" w:cs="Times-Bold"/>
          <w:b/>
          <w:bCs/>
          <w:sz w:val="16"/>
          <w:szCs w:val="16"/>
        </w:rPr>
        <w:t>: The BeadLoom Game</w:t>
      </w:r>
    </w:p>
    <w:p w:rsidR="00C314AC" w:rsidRDefault="00C314AC">
      <w:pPr>
        <w:pStyle w:val="Style-4"/>
        <w:spacing w:before="100" w:after="100"/>
        <w:contextualSpacing/>
        <w:jc w:val="both"/>
        <w:rPr>
          <w:color w:val="000000"/>
          <w:sz w:val="18"/>
          <w:szCs w:val="18"/>
        </w:rPr>
      </w:pPr>
      <w:r>
        <w:rPr>
          <w:color w:val="000000"/>
          <w:sz w:val="18"/>
          <w:szCs w:val="18"/>
        </w:rPr>
        <w:t xml:space="preserve">In order to provide internal motivation to use the advanced functions of </w:t>
      </w:r>
      <w:r w:rsidR="00096D19">
        <w:rPr>
          <w:color w:val="000000"/>
          <w:sz w:val="18"/>
          <w:szCs w:val="18"/>
        </w:rPr>
        <w:t xml:space="preserve">VBL, </w:t>
      </w:r>
      <w:r>
        <w:rPr>
          <w:color w:val="000000"/>
          <w:sz w:val="18"/>
          <w:szCs w:val="18"/>
        </w:rPr>
        <w:t xml:space="preserve">we created BeadLoom Game.  </w:t>
      </w:r>
      <w:r w:rsidR="005E5195">
        <w:rPr>
          <w:color w:val="000000"/>
          <w:sz w:val="18"/>
          <w:szCs w:val="18"/>
        </w:rPr>
        <w:t xml:space="preserve">The main goal of BeadLoom Game is to create a goal image using as few moves as possible. Each time a player uses one of the six bead-placing functions it is considered one move. </w:t>
      </w:r>
      <w:r>
        <w:rPr>
          <w:color w:val="000000"/>
          <w:sz w:val="18"/>
          <w:szCs w:val="18"/>
        </w:rPr>
        <w:t xml:space="preserve">Whenever a player completes a puzzle they are awarded a medal based on their performance.  </w:t>
      </w:r>
      <w:r w:rsidR="003C0B38">
        <w:rPr>
          <w:color w:val="000000"/>
          <w:sz w:val="18"/>
          <w:szCs w:val="18"/>
        </w:rPr>
        <w:t xml:space="preserve">By finding the lowest number of moves needed to complete the puzzle, or </w:t>
      </w:r>
      <w:r w:rsidR="008A400D">
        <w:rPr>
          <w:color w:val="000000"/>
          <w:sz w:val="18"/>
          <w:szCs w:val="18"/>
        </w:rPr>
        <w:t>"</w:t>
      </w:r>
      <w:r w:rsidR="003C0B38">
        <w:rPr>
          <w:color w:val="000000"/>
          <w:sz w:val="18"/>
          <w:szCs w:val="18"/>
        </w:rPr>
        <w:t>ideal solution</w:t>
      </w:r>
      <w:r w:rsidR="008A400D">
        <w:rPr>
          <w:color w:val="000000"/>
          <w:sz w:val="18"/>
          <w:szCs w:val="18"/>
        </w:rPr>
        <w:t>"</w:t>
      </w:r>
      <w:r w:rsidR="003C0B38">
        <w:rPr>
          <w:color w:val="000000"/>
          <w:sz w:val="18"/>
          <w:szCs w:val="18"/>
        </w:rPr>
        <w:t xml:space="preserve">, the player earned a platinum medal.  If they completed it in up to 1.5 times the ideal solution they received a gold medal, up to 2 times the ideal solution earned a silver medal, and for just completing the puzzle they receive a bronze medal.  Although it is possible to earn bronze medals simply by using the </w:t>
      </w:r>
      <w:r w:rsidR="008A400D">
        <w:rPr>
          <w:color w:val="000000"/>
          <w:sz w:val="18"/>
          <w:szCs w:val="18"/>
        </w:rPr>
        <w:t>Point Function</w:t>
      </w:r>
      <w:r w:rsidR="003C0B38">
        <w:rPr>
          <w:color w:val="000000"/>
          <w:sz w:val="18"/>
          <w:szCs w:val="18"/>
        </w:rPr>
        <w:t xml:space="preserve">, players must learn and master the skills of iteration and layering in order to </w:t>
      </w:r>
      <w:r w:rsidR="008A400D">
        <w:rPr>
          <w:color w:val="000000"/>
          <w:sz w:val="18"/>
          <w:szCs w:val="18"/>
        </w:rPr>
        <w:t>earn</w:t>
      </w:r>
      <w:r w:rsidR="003C0B38">
        <w:rPr>
          <w:color w:val="000000"/>
          <w:sz w:val="18"/>
          <w:szCs w:val="18"/>
        </w:rPr>
        <w:t xml:space="preserve"> platinum medals.  The medal system also encourages </w:t>
      </w:r>
      <w:r w:rsidR="008A400D">
        <w:rPr>
          <w:color w:val="000000"/>
          <w:sz w:val="18"/>
          <w:szCs w:val="18"/>
        </w:rPr>
        <w:t xml:space="preserve">the </w:t>
      </w:r>
      <w:r w:rsidR="003C0B38">
        <w:rPr>
          <w:color w:val="000000"/>
          <w:sz w:val="18"/>
          <w:szCs w:val="18"/>
        </w:rPr>
        <w:t xml:space="preserve">replaying </w:t>
      </w:r>
      <w:r w:rsidR="00096D19">
        <w:rPr>
          <w:color w:val="000000"/>
          <w:sz w:val="18"/>
          <w:szCs w:val="18"/>
        </w:rPr>
        <w:t xml:space="preserve">of </w:t>
      </w:r>
      <w:r w:rsidR="003C0B38">
        <w:rPr>
          <w:color w:val="000000"/>
          <w:sz w:val="18"/>
          <w:szCs w:val="18"/>
        </w:rPr>
        <w:t xml:space="preserve">completed puzzles in order to find better solutions.  This is especially effective </w:t>
      </w:r>
      <w:r w:rsidR="00096D19">
        <w:rPr>
          <w:color w:val="000000"/>
          <w:sz w:val="18"/>
          <w:szCs w:val="18"/>
        </w:rPr>
        <w:t xml:space="preserve">in encouraging competitive </w:t>
      </w:r>
      <w:r w:rsidR="00C75B63">
        <w:rPr>
          <w:color w:val="000000"/>
          <w:sz w:val="18"/>
          <w:szCs w:val="18"/>
        </w:rPr>
        <w:t>game play</w:t>
      </w:r>
      <w:r w:rsidR="00096D19">
        <w:rPr>
          <w:color w:val="000000"/>
          <w:sz w:val="18"/>
          <w:szCs w:val="18"/>
        </w:rPr>
        <w:t xml:space="preserve"> between students</w:t>
      </w:r>
      <w:r w:rsidR="00C75B63">
        <w:rPr>
          <w:color w:val="000000"/>
          <w:sz w:val="18"/>
          <w:szCs w:val="18"/>
        </w:rPr>
        <w:t xml:space="preserve"> on the more advanced pu</w:t>
      </w:r>
      <w:r w:rsidR="008A400D">
        <w:rPr>
          <w:color w:val="000000"/>
          <w:sz w:val="18"/>
          <w:szCs w:val="18"/>
        </w:rPr>
        <w:t>zzle where an ideal solution may not yet be</w:t>
      </w:r>
      <w:r w:rsidR="00C75B63">
        <w:rPr>
          <w:color w:val="000000"/>
          <w:sz w:val="18"/>
          <w:szCs w:val="18"/>
        </w:rPr>
        <w:t xml:space="preserve"> found.</w:t>
      </w:r>
    </w:p>
    <w:p w:rsidR="00C314AC" w:rsidRDefault="00C314AC">
      <w:pPr>
        <w:pStyle w:val="Style-4"/>
        <w:spacing w:before="100" w:after="100"/>
        <w:contextualSpacing/>
        <w:jc w:val="both"/>
        <w:rPr>
          <w:color w:val="000000"/>
          <w:sz w:val="18"/>
          <w:szCs w:val="18"/>
        </w:rPr>
      </w:pPr>
    </w:p>
    <w:p w:rsidR="00C314AC" w:rsidRDefault="0072570C">
      <w:pPr>
        <w:pStyle w:val="Style-4"/>
        <w:spacing w:before="100" w:after="100"/>
        <w:contextualSpacing/>
        <w:jc w:val="both"/>
        <w:rPr>
          <w:color w:val="000000"/>
          <w:sz w:val="18"/>
          <w:szCs w:val="18"/>
        </w:rPr>
      </w:pPr>
      <w:r>
        <w:rPr>
          <w:color w:val="000000"/>
          <w:sz w:val="18"/>
          <w:szCs w:val="18"/>
        </w:rPr>
        <w:t xml:space="preserve">Prior experiments have </w:t>
      </w:r>
      <w:r w:rsidR="00C314AC">
        <w:rPr>
          <w:color w:val="000000"/>
          <w:sz w:val="18"/>
          <w:szCs w:val="18"/>
        </w:rPr>
        <w:t>successful</w:t>
      </w:r>
      <w:r w:rsidR="008B47FE">
        <w:rPr>
          <w:color w:val="000000"/>
          <w:sz w:val="18"/>
          <w:szCs w:val="18"/>
        </w:rPr>
        <w:t>ly</w:t>
      </w:r>
      <w:r>
        <w:rPr>
          <w:color w:val="000000"/>
          <w:sz w:val="18"/>
          <w:szCs w:val="18"/>
        </w:rPr>
        <w:t xml:space="preserve"> proven</w:t>
      </w:r>
      <w:r w:rsidR="00C314AC">
        <w:rPr>
          <w:color w:val="000000"/>
          <w:sz w:val="18"/>
          <w:szCs w:val="18"/>
        </w:rPr>
        <w:t xml:space="preserve"> that </w:t>
      </w:r>
      <w:r>
        <w:rPr>
          <w:color w:val="000000"/>
          <w:sz w:val="18"/>
          <w:szCs w:val="18"/>
        </w:rPr>
        <w:t>BeadLoom Game</w:t>
      </w:r>
      <w:r w:rsidR="00C314AC">
        <w:rPr>
          <w:color w:val="000000"/>
          <w:sz w:val="18"/>
          <w:szCs w:val="18"/>
        </w:rPr>
        <w:t xml:space="preserve"> motivated students </w:t>
      </w:r>
      <w:r w:rsidR="008B47FE">
        <w:rPr>
          <w:color w:val="000000"/>
          <w:sz w:val="18"/>
          <w:szCs w:val="18"/>
        </w:rPr>
        <w:t>and taught the advanced topics</w:t>
      </w:r>
      <w:r>
        <w:rPr>
          <w:color w:val="000000"/>
          <w:sz w:val="18"/>
          <w:szCs w:val="18"/>
        </w:rPr>
        <w:t xml:space="preserve">[Boyce et al, </w:t>
      </w:r>
      <w:r>
        <w:rPr>
          <w:color w:val="000000"/>
          <w:sz w:val="18"/>
          <w:szCs w:val="18"/>
        </w:rPr>
        <w:lastRenderedPageBreak/>
        <w:t>2009]</w:t>
      </w:r>
      <w:r w:rsidR="00C75B63">
        <w:rPr>
          <w:color w:val="000000"/>
          <w:sz w:val="18"/>
          <w:szCs w:val="18"/>
        </w:rPr>
        <w:t xml:space="preserve">. However, </w:t>
      </w:r>
      <w:r w:rsidR="008B47FE">
        <w:rPr>
          <w:color w:val="000000"/>
          <w:sz w:val="18"/>
          <w:szCs w:val="18"/>
        </w:rPr>
        <w:t>th</w:t>
      </w:r>
      <w:r>
        <w:rPr>
          <w:color w:val="000000"/>
          <w:sz w:val="18"/>
          <w:szCs w:val="18"/>
        </w:rPr>
        <w:t>is</w:t>
      </w:r>
      <w:r w:rsidR="008B47FE">
        <w:rPr>
          <w:color w:val="000000"/>
          <w:sz w:val="18"/>
          <w:szCs w:val="18"/>
        </w:rPr>
        <w:t xml:space="preserve"> did not show</w:t>
      </w:r>
      <w:r w:rsidR="00C314AC">
        <w:rPr>
          <w:color w:val="000000"/>
          <w:sz w:val="18"/>
          <w:szCs w:val="18"/>
        </w:rPr>
        <w:t xml:space="preserve"> if it did so better than the original tool or even if it worked with the original target audience: middle school students.</w:t>
      </w:r>
    </w:p>
    <w:p w:rsidR="005E5195" w:rsidRDefault="005E5195">
      <w:pPr>
        <w:pStyle w:val="Style-4"/>
        <w:spacing w:before="100" w:after="100"/>
        <w:contextualSpacing/>
        <w:jc w:val="both"/>
        <w:rPr>
          <w:color w:val="000000"/>
          <w:sz w:val="18"/>
          <w:szCs w:val="18"/>
        </w:rPr>
      </w:pPr>
    </w:p>
    <w:p w:rsidR="005E5195" w:rsidRPr="000518B5" w:rsidRDefault="000518B5" w:rsidP="00CA096A">
      <w:pPr>
        <w:pStyle w:val="ListStyle"/>
        <w:tabs>
          <w:tab w:val="num" w:pos="360"/>
        </w:tabs>
        <w:spacing w:before="120" w:after="120"/>
        <w:contextualSpacing/>
        <w:rPr>
          <w:b/>
          <w:bCs/>
          <w:color w:val="000000"/>
        </w:rPr>
      </w:pPr>
      <w:r>
        <w:rPr>
          <w:b/>
          <w:bCs/>
          <w:color w:val="000000"/>
        </w:rPr>
        <w:t>4.</w:t>
      </w:r>
      <w:r>
        <w:rPr>
          <w:b/>
          <w:bCs/>
          <w:color w:val="000000"/>
        </w:rPr>
        <w:tab/>
      </w:r>
      <w:r w:rsidR="005E5195" w:rsidRPr="000518B5">
        <w:rPr>
          <w:b/>
          <w:bCs/>
          <w:color w:val="000000"/>
        </w:rPr>
        <w:t>EXPERIMENTAL METHODS</w:t>
      </w:r>
    </w:p>
    <w:p w:rsidR="009B2E47" w:rsidRDefault="00AE767D" w:rsidP="00EE4EEF">
      <w:pPr>
        <w:autoSpaceDE w:val="0"/>
        <w:autoSpaceDN w:val="0"/>
        <w:adjustRightInd w:val="0"/>
        <w:rPr>
          <w:color w:val="000000"/>
          <w:sz w:val="18"/>
          <w:szCs w:val="18"/>
        </w:rPr>
      </w:pPr>
      <w:r>
        <w:rPr>
          <w:color w:val="000000"/>
          <w:sz w:val="18"/>
          <w:szCs w:val="18"/>
        </w:rPr>
        <w:t xml:space="preserve">In order to </w:t>
      </w:r>
      <w:r w:rsidR="0072570C">
        <w:rPr>
          <w:color w:val="000000"/>
          <w:sz w:val="18"/>
          <w:szCs w:val="18"/>
        </w:rPr>
        <w:t xml:space="preserve">directly </w:t>
      </w:r>
      <w:r>
        <w:rPr>
          <w:color w:val="000000"/>
          <w:sz w:val="18"/>
          <w:szCs w:val="18"/>
        </w:rPr>
        <w:t xml:space="preserve">compare the effectiveness of BeadLoom Game to the Virtual Bead Loom, we tested them </w:t>
      </w:r>
      <w:r w:rsidR="00EE4EEF">
        <w:rPr>
          <w:color w:val="000000"/>
          <w:sz w:val="18"/>
          <w:szCs w:val="18"/>
        </w:rPr>
        <w:t xml:space="preserve">using a </w:t>
      </w:r>
      <w:r w:rsidR="005E2E62">
        <w:rPr>
          <w:color w:val="000000"/>
          <w:sz w:val="18"/>
          <w:szCs w:val="18"/>
        </w:rPr>
        <w:t xml:space="preserve">modified </w:t>
      </w:r>
      <w:r w:rsidR="00EE4EEF" w:rsidRPr="00EE4EEF">
        <w:rPr>
          <w:sz w:val="18"/>
          <w:szCs w:val="18"/>
        </w:rPr>
        <w:t>“switching replications” experimental design</w:t>
      </w:r>
      <w:r w:rsidR="00EE4EEF">
        <w:rPr>
          <w:sz w:val="18"/>
          <w:szCs w:val="18"/>
        </w:rPr>
        <w:t>; an experimental design proven successful for comparing educational games to other curriculums [Eagle et al, 2009].</w:t>
      </w:r>
      <w:r w:rsidR="00EE4EEF">
        <w:rPr>
          <w:color w:val="000000"/>
          <w:sz w:val="18"/>
          <w:szCs w:val="18"/>
        </w:rPr>
        <w:t xml:space="preserve">  This was done </w:t>
      </w:r>
      <w:r>
        <w:rPr>
          <w:color w:val="000000"/>
          <w:sz w:val="18"/>
          <w:szCs w:val="18"/>
        </w:rPr>
        <w:t>at two summer camps held at the</w:t>
      </w:r>
      <w:r w:rsidR="005E5195">
        <w:rPr>
          <w:color w:val="000000"/>
          <w:sz w:val="18"/>
          <w:szCs w:val="18"/>
        </w:rPr>
        <w:t xml:space="preserve"> University </w:t>
      </w:r>
      <w:r>
        <w:rPr>
          <w:color w:val="000000"/>
          <w:sz w:val="18"/>
          <w:szCs w:val="18"/>
        </w:rPr>
        <w:t>of North Carolina at Charlotte</w:t>
      </w:r>
      <w:r w:rsidR="00EE4EEF">
        <w:rPr>
          <w:color w:val="000000"/>
          <w:sz w:val="18"/>
          <w:szCs w:val="18"/>
        </w:rPr>
        <w:t xml:space="preserve"> in 2010</w:t>
      </w:r>
      <w:r>
        <w:rPr>
          <w:color w:val="000000"/>
          <w:sz w:val="18"/>
          <w:szCs w:val="18"/>
        </w:rPr>
        <w:t>.</w:t>
      </w:r>
      <w:r w:rsidR="005E5195">
        <w:rPr>
          <w:color w:val="000000"/>
          <w:sz w:val="18"/>
          <w:szCs w:val="18"/>
        </w:rPr>
        <w:t xml:space="preserve"> The first camp co</w:t>
      </w:r>
      <w:r w:rsidR="00871406">
        <w:rPr>
          <w:color w:val="000000"/>
          <w:sz w:val="18"/>
          <w:szCs w:val="18"/>
        </w:rPr>
        <w:t>nsisted of 21 middle school students: 15 male and 6 female.  The second camp consiste</w:t>
      </w:r>
      <w:r w:rsidR="00D229C3">
        <w:rPr>
          <w:color w:val="000000"/>
          <w:sz w:val="18"/>
          <w:szCs w:val="18"/>
        </w:rPr>
        <w:t xml:space="preserve">d of 20 </w:t>
      </w:r>
      <w:r w:rsidR="00217165">
        <w:rPr>
          <w:color w:val="000000"/>
          <w:sz w:val="18"/>
          <w:szCs w:val="18"/>
        </w:rPr>
        <w:t xml:space="preserve">college bound </w:t>
      </w:r>
      <w:r w:rsidR="00D229C3">
        <w:rPr>
          <w:color w:val="000000"/>
          <w:sz w:val="18"/>
          <w:szCs w:val="18"/>
        </w:rPr>
        <w:t>high school students: 13</w:t>
      </w:r>
      <w:r w:rsidR="00871406">
        <w:rPr>
          <w:color w:val="000000"/>
          <w:sz w:val="18"/>
          <w:szCs w:val="18"/>
        </w:rPr>
        <w:t xml:space="preserve"> male and 7 females. Each camp was</w:t>
      </w:r>
      <w:r w:rsidR="005E5195">
        <w:rPr>
          <w:color w:val="000000"/>
          <w:sz w:val="18"/>
          <w:szCs w:val="18"/>
        </w:rPr>
        <w:t xml:space="preserve"> 5 days long</w:t>
      </w:r>
      <w:r w:rsidR="00871406">
        <w:rPr>
          <w:color w:val="000000"/>
          <w:sz w:val="18"/>
          <w:szCs w:val="18"/>
        </w:rPr>
        <w:t>, with the first day devoted entirely to BeadLoom Game and Virtual Bead Loom</w:t>
      </w:r>
      <w:r w:rsidR="005E5195">
        <w:rPr>
          <w:color w:val="000000"/>
          <w:sz w:val="18"/>
          <w:szCs w:val="18"/>
        </w:rPr>
        <w:t xml:space="preserve">. Before using either software, </w:t>
      </w:r>
      <w:r w:rsidR="009B2E47">
        <w:rPr>
          <w:color w:val="000000"/>
          <w:sz w:val="18"/>
          <w:szCs w:val="18"/>
        </w:rPr>
        <w:t>both camps completed a pre t</w:t>
      </w:r>
      <w:r w:rsidR="005E5195">
        <w:rPr>
          <w:color w:val="000000"/>
          <w:sz w:val="18"/>
          <w:szCs w:val="18"/>
        </w:rPr>
        <w:t xml:space="preserve">est </w:t>
      </w:r>
      <w:r w:rsidR="009B2E47">
        <w:rPr>
          <w:color w:val="000000"/>
          <w:sz w:val="18"/>
          <w:szCs w:val="18"/>
        </w:rPr>
        <w:t xml:space="preserve">to gauge their </w:t>
      </w:r>
      <w:r w:rsidR="00193D3D">
        <w:rPr>
          <w:color w:val="000000"/>
          <w:sz w:val="18"/>
          <w:szCs w:val="18"/>
        </w:rPr>
        <w:t>understanding</w:t>
      </w:r>
      <w:r w:rsidR="009B2E47">
        <w:rPr>
          <w:color w:val="000000"/>
          <w:sz w:val="18"/>
          <w:szCs w:val="18"/>
        </w:rPr>
        <w:t xml:space="preserve"> of Cartesian coordinates, iteration, and layering.  The pre</w:t>
      </w:r>
      <w:r w:rsidR="006D2553">
        <w:rPr>
          <w:color w:val="000000"/>
          <w:sz w:val="18"/>
          <w:szCs w:val="18"/>
        </w:rPr>
        <w:t xml:space="preserve"> test consisted of 12 questions with four questions evaluating each subject area.  The Cart</w:t>
      </w:r>
      <w:r w:rsidR="001B2E3E">
        <w:rPr>
          <w:color w:val="000000"/>
          <w:sz w:val="18"/>
          <w:szCs w:val="18"/>
        </w:rPr>
        <w:t>esian C</w:t>
      </w:r>
      <w:r w:rsidR="00193D3D">
        <w:rPr>
          <w:color w:val="000000"/>
          <w:sz w:val="18"/>
          <w:szCs w:val="18"/>
        </w:rPr>
        <w:t>oordinates questions ha</w:t>
      </w:r>
      <w:r w:rsidR="006D2553">
        <w:rPr>
          <w:color w:val="000000"/>
          <w:sz w:val="18"/>
          <w:szCs w:val="18"/>
        </w:rPr>
        <w:t xml:space="preserve">d the students to plot given points on a graph.  </w:t>
      </w:r>
      <w:r w:rsidR="00193D3D">
        <w:rPr>
          <w:color w:val="000000"/>
          <w:sz w:val="18"/>
          <w:szCs w:val="18"/>
        </w:rPr>
        <w:t xml:space="preserve">The iteration questions asked the students to fill in the missing numbers from an iteration function (as shown in Figure </w:t>
      </w:r>
      <w:r w:rsidR="002A1B89">
        <w:rPr>
          <w:color w:val="000000"/>
          <w:sz w:val="18"/>
          <w:szCs w:val="18"/>
        </w:rPr>
        <w:t>4</w:t>
      </w:r>
      <w:r w:rsidR="00193D3D">
        <w:rPr>
          <w:color w:val="000000"/>
          <w:sz w:val="18"/>
          <w:szCs w:val="18"/>
        </w:rPr>
        <w:t>)</w:t>
      </w:r>
      <w:r w:rsidR="002A1B89">
        <w:rPr>
          <w:color w:val="000000"/>
          <w:sz w:val="18"/>
          <w:szCs w:val="18"/>
        </w:rPr>
        <w:t xml:space="preserve">, </w:t>
      </w:r>
      <w:r w:rsidR="00193D3D">
        <w:rPr>
          <w:color w:val="000000"/>
          <w:sz w:val="18"/>
          <w:szCs w:val="18"/>
        </w:rPr>
        <w:t xml:space="preserve">or </w:t>
      </w:r>
      <w:r w:rsidR="002A1B89">
        <w:rPr>
          <w:color w:val="000000"/>
          <w:sz w:val="18"/>
          <w:szCs w:val="18"/>
        </w:rPr>
        <w:t xml:space="preserve">find how many objects would be present after a </w:t>
      </w:r>
      <w:r w:rsidR="00322D74">
        <w:rPr>
          <w:color w:val="000000"/>
          <w:sz w:val="18"/>
          <w:szCs w:val="18"/>
        </w:rPr>
        <w:t xml:space="preserve">given </w:t>
      </w:r>
      <w:r w:rsidR="002A1B89">
        <w:rPr>
          <w:color w:val="000000"/>
          <w:sz w:val="18"/>
          <w:szCs w:val="18"/>
        </w:rPr>
        <w:t xml:space="preserve">number of iterations </w:t>
      </w:r>
      <w:r w:rsidR="00193D3D">
        <w:rPr>
          <w:color w:val="000000"/>
          <w:sz w:val="18"/>
          <w:szCs w:val="18"/>
        </w:rPr>
        <w:t>given an iterative pattern</w:t>
      </w:r>
      <w:r w:rsidR="002A1B89">
        <w:rPr>
          <w:color w:val="000000"/>
          <w:sz w:val="18"/>
          <w:szCs w:val="18"/>
        </w:rPr>
        <w:t xml:space="preserve">. </w:t>
      </w:r>
      <w:r w:rsidR="00193D3D">
        <w:rPr>
          <w:color w:val="000000"/>
          <w:sz w:val="18"/>
          <w:szCs w:val="18"/>
        </w:rPr>
        <w:t xml:space="preserve">The layering questions focused on finding the minimal number of shapes needed to make a given image.  </w:t>
      </w:r>
    </w:p>
    <w:p w:rsidR="00747881" w:rsidRDefault="00747881">
      <w:pPr>
        <w:pStyle w:val="Style-1"/>
        <w:spacing w:before="100" w:after="100"/>
        <w:contextualSpacing/>
        <w:rPr>
          <w:color w:val="000000"/>
          <w:sz w:val="18"/>
          <w:szCs w:val="18"/>
        </w:rPr>
      </w:pPr>
    </w:p>
    <w:p w:rsidR="00193D3D" w:rsidRDefault="00EC319D" w:rsidP="00747881">
      <w:pPr>
        <w:pStyle w:val="Style-1"/>
        <w:spacing w:before="100" w:after="100"/>
        <w:contextualSpacing/>
        <w:jc w:val="center"/>
        <w:rPr>
          <w:szCs w:val="18"/>
        </w:rPr>
      </w:pPr>
      <w:r>
        <w:rPr>
          <w:noProof/>
          <w:szCs w:val="18"/>
        </w:rPr>
        <w:drawing>
          <wp:inline distT="0" distB="0" distL="0" distR="0">
            <wp:extent cx="1684020" cy="1409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684020" cy="1409700"/>
                    </a:xfrm>
                    <a:prstGeom prst="rect">
                      <a:avLst/>
                    </a:prstGeom>
                    <a:noFill/>
                    <a:ln w="9525">
                      <a:noFill/>
                      <a:miter lim="800000"/>
                      <a:headEnd/>
                      <a:tailEnd/>
                    </a:ln>
                  </pic:spPr>
                </pic:pic>
              </a:graphicData>
            </a:graphic>
          </wp:inline>
        </w:drawing>
      </w:r>
    </w:p>
    <w:p w:rsidR="00747881" w:rsidRDefault="00747881" w:rsidP="00747881">
      <w:pPr>
        <w:pStyle w:val="Style-1"/>
        <w:spacing w:before="100" w:after="100"/>
        <w:contextualSpacing/>
        <w:jc w:val="center"/>
        <w:rPr>
          <w:szCs w:val="18"/>
        </w:rPr>
      </w:pPr>
    </w:p>
    <w:p w:rsidR="00747881" w:rsidRDefault="00747881" w:rsidP="00747881">
      <w:pPr>
        <w:autoSpaceDE w:val="0"/>
        <w:autoSpaceDN w:val="0"/>
        <w:adjustRightInd w:val="0"/>
        <w:jc w:val="center"/>
        <w:rPr>
          <w:rFonts w:ascii="Times-Bold" w:hAnsi="Times-Bold" w:cs="Times-Bold"/>
          <w:sz w:val="20"/>
        </w:rPr>
      </w:pPr>
      <w:r>
        <w:rPr>
          <w:rFonts w:ascii="Times-Bold" w:hAnsi="Times-Bold" w:cs="Times-Bold"/>
          <w:b/>
          <w:bCs/>
          <w:sz w:val="16"/>
          <w:szCs w:val="16"/>
        </w:rPr>
        <w:t xml:space="preserve">Figure </w:t>
      </w:r>
      <w:r w:rsidR="002A1B89">
        <w:rPr>
          <w:rFonts w:ascii="Times-Bold" w:hAnsi="Times-Bold" w:cs="Times-Bold"/>
          <w:b/>
          <w:bCs/>
          <w:sz w:val="16"/>
          <w:szCs w:val="16"/>
        </w:rPr>
        <w:t>4</w:t>
      </w:r>
      <w:r>
        <w:rPr>
          <w:rFonts w:ascii="Times-Bold" w:hAnsi="Times-Bold" w:cs="Times-Bold"/>
          <w:b/>
          <w:bCs/>
          <w:sz w:val="16"/>
          <w:szCs w:val="16"/>
        </w:rPr>
        <w:t>: An example iteration question</w:t>
      </w:r>
    </w:p>
    <w:p w:rsidR="00193D3D" w:rsidRDefault="00193D3D">
      <w:pPr>
        <w:pStyle w:val="Style-1"/>
        <w:spacing w:before="100" w:after="100"/>
        <w:contextualSpacing/>
        <w:rPr>
          <w:color w:val="000000"/>
          <w:sz w:val="18"/>
          <w:szCs w:val="18"/>
        </w:rPr>
      </w:pPr>
    </w:p>
    <w:p w:rsidR="005D0982" w:rsidRDefault="005E5195">
      <w:pPr>
        <w:pStyle w:val="Style-1"/>
        <w:spacing w:before="100" w:after="100"/>
        <w:contextualSpacing/>
        <w:rPr>
          <w:color w:val="000000"/>
          <w:sz w:val="18"/>
          <w:szCs w:val="18"/>
        </w:rPr>
      </w:pPr>
      <w:r>
        <w:rPr>
          <w:color w:val="000000"/>
          <w:sz w:val="18"/>
          <w:szCs w:val="18"/>
        </w:rPr>
        <w:t>Each c</w:t>
      </w:r>
      <w:r w:rsidR="00747881">
        <w:rPr>
          <w:color w:val="000000"/>
          <w:sz w:val="18"/>
          <w:szCs w:val="18"/>
        </w:rPr>
        <w:t>amp was divided into two groups:</w:t>
      </w:r>
      <w:r>
        <w:rPr>
          <w:color w:val="000000"/>
          <w:sz w:val="18"/>
          <w:szCs w:val="18"/>
        </w:rPr>
        <w:t xml:space="preserve"> one that played BeadLoom Game first (“Game Group”) and another that used the original Virtual Bead Loom Tool first (“Tool Group”).  </w:t>
      </w:r>
      <w:r w:rsidR="005D0982">
        <w:rPr>
          <w:color w:val="000000"/>
          <w:sz w:val="18"/>
          <w:szCs w:val="18"/>
        </w:rPr>
        <w:t>Both</w:t>
      </w:r>
      <w:r w:rsidR="00747881">
        <w:rPr>
          <w:color w:val="000000"/>
          <w:sz w:val="18"/>
          <w:szCs w:val="18"/>
        </w:rPr>
        <w:t xml:space="preserve"> group</w:t>
      </w:r>
      <w:r w:rsidR="005D0982">
        <w:rPr>
          <w:color w:val="000000"/>
          <w:sz w:val="18"/>
          <w:szCs w:val="18"/>
        </w:rPr>
        <w:t>s were</w:t>
      </w:r>
      <w:r w:rsidR="00747881">
        <w:rPr>
          <w:color w:val="000000"/>
          <w:sz w:val="18"/>
          <w:szCs w:val="18"/>
        </w:rPr>
        <w:t xml:space="preserve"> then walked through a short de</w:t>
      </w:r>
      <w:r w:rsidR="005D0982">
        <w:rPr>
          <w:color w:val="000000"/>
          <w:sz w:val="18"/>
          <w:szCs w:val="18"/>
        </w:rPr>
        <w:t>monstration of each of the six functions and</w:t>
      </w:r>
      <w:r w:rsidR="00747881">
        <w:rPr>
          <w:color w:val="000000"/>
          <w:sz w:val="18"/>
          <w:szCs w:val="18"/>
        </w:rPr>
        <w:t xml:space="preserve"> then given 90 minutes to play the game or utilize the tools</w:t>
      </w:r>
      <w:r w:rsidR="005D0982">
        <w:rPr>
          <w:color w:val="000000"/>
          <w:sz w:val="18"/>
          <w:szCs w:val="18"/>
        </w:rPr>
        <w:t xml:space="preserve"> depending on the group</w:t>
      </w:r>
      <w:r w:rsidR="00747881">
        <w:rPr>
          <w:color w:val="000000"/>
          <w:sz w:val="18"/>
          <w:szCs w:val="18"/>
        </w:rPr>
        <w:t xml:space="preserve">.  </w:t>
      </w:r>
      <w:r>
        <w:rPr>
          <w:color w:val="000000"/>
          <w:sz w:val="18"/>
          <w:szCs w:val="18"/>
        </w:rPr>
        <w:t>After</w:t>
      </w:r>
      <w:r w:rsidR="00747881">
        <w:rPr>
          <w:color w:val="000000"/>
          <w:sz w:val="18"/>
          <w:szCs w:val="18"/>
        </w:rPr>
        <w:t>wards</w:t>
      </w:r>
      <w:r>
        <w:rPr>
          <w:color w:val="000000"/>
          <w:sz w:val="18"/>
          <w:szCs w:val="18"/>
        </w:rPr>
        <w:t xml:space="preserve">, they were </w:t>
      </w:r>
      <w:r w:rsidR="00747881">
        <w:rPr>
          <w:color w:val="000000"/>
          <w:sz w:val="18"/>
          <w:szCs w:val="18"/>
        </w:rPr>
        <w:t xml:space="preserve">given an </w:t>
      </w:r>
      <w:r w:rsidR="003D65ED">
        <w:rPr>
          <w:color w:val="000000"/>
          <w:sz w:val="18"/>
          <w:szCs w:val="18"/>
        </w:rPr>
        <w:t xml:space="preserve">isomorphic </w:t>
      </w:r>
      <w:r w:rsidR="00EE4EEF">
        <w:rPr>
          <w:color w:val="000000"/>
          <w:sz w:val="18"/>
          <w:szCs w:val="18"/>
        </w:rPr>
        <w:t xml:space="preserve">mid test to evaluate their learning gains. </w:t>
      </w:r>
    </w:p>
    <w:p w:rsidR="005E5195" w:rsidRDefault="005E5195">
      <w:pPr>
        <w:pStyle w:val="Style-1"/>
        <w:spacing w:before="100" w:after="100"/>
        <w:contextualSpacing/>
        <w:rPr>
          <w:color w:val="000000"/>
          <w:sz w:val="18"/>
          <w:szCs w:val="18"/>
        </w:rPr>
      </w:pPr>
    </w:p>
    <w:p w:rsidR="00B86CFF" w:rsidRDefault="005E5195">
      <w:pPr>
        <w:pStyle w:val="Style-1"/>
        <w:spacing w:before="100" w:after="100"/>
        <w:contextualSpacing/>
        <w:rPr>
          <w:color w:val="000000"/>
          <w:sz w:val="18"/>
          <w:szCs w:val="18"/>
        </w:rPr>
      </w:pPr>
      <w:r>
        <w:rPr>
          <w:color w:val="000000"/>
          <w:sz w:val="18"/>
          <w:szCs w:val="18"/>
        </w:rPr>
        <w:t>After using the Game and the Tool respectively, each group was then switched to the opposite software. The Game Group was given Virtual Bead Loom to use, and the Tool Group was given BeadLoom Game to play. The students were instructed to use the new software for another 90 minutes.</w:t>
      </w:r>
      <w:r w:rsidR="001B2E3E">
        <w:rPr>
          <w:color w:val="000000"/>
          <w:sz w:val="18"/>
          <w:szCs w:val="18"/>
        </w:rPr>
        <w:t xml:space="preserve"> </w:t>
      </w:r>
      <w:r w:rsidR="005E2E62">
        <w:rPr>
          <w:color w:val="000000"/>
          <w:sz w:val="18"/>
          <w:szCs w:val="18"/>
        </w:rPr>
        <w:t>The remainder</w:t>
      </w:r>
      <w:r>
        <w:rPr>
          <w:color w:val="000000"/>
          <w:sz w:val="18"/>
          <w:szCs w:val="18"/>
        </w:rPr>
        <w:t xml:space="preserve"> of the </w:t>
      </w:r>
      <w:r w:rsidR="00733EF2">
        <w:rPr>
          <w:color w:val="000000"/>
          <w:sz w:val="18"/>
          <w:szCs w:val="18"/>
        </w:rPr>
        <w:t xml:space="preserve">camps </w:t>
      </w:r>
      <w:r w:rsidR="005E2E62">
        <w:rPr>
          <w:color w:val="000000"/>
          <w:sz w:val="18"/>
          <w:szCs w:val="18"/>
        </w:rPr>
        <w:t xml:space="preserve">did not focus </w:t>
      </w:r>
      <w:r w:rsidR="00B67AD4">
        <w:rPr>
          <w:color w:val="000000"/>
          <w:sz w:val="18"/>
          <w:szCs w:val="18"/>
        </w:rPr>
        <w:t xml:space="preserve">solely </w:t>
      </w:r>
      <w:r w:rsidR="005E2E62">
        <w:rPr>
          <w:color w:val="000000"/>
          <w:sz w:val="18"/>
          <w:szCs w:val="18"/>
        </w:rPr>
        <w:t xml:space="preserve">on the use of BeadLoom Game or Virtual BeadLoom.  </w:t>
      </w:r>
      <w:r w:rsidR="00733EF2">
        <w:rPr>
          <w:color w:val="000000"/>
          <w:sz w:val="18"/>
          <w:szCs w:val="18"/>
        </w:rPr>
        <w:t>The middle school camp was introduced to other CSDTs, while the high school camp learned how to use Game Maker game development software</w:t>
      </w:r>
      <w:r w:rsidR="000B6CAE">
        <w:rPr>
          <w:color w:val="000000"/>
          <w:sz w:val="18"/>
          <w:szCs w:val="18"/>
        </w:rPr>
        <w:t xml:space="preserve"> </w:t>
      </w:r>
      <w:r w:rsidR="000B6CAE">
        <w:rPr>
          <w:szCs w:val="18"/>
        </w:rPr>
        <w:t>[yoyogames.com]</w:t>
      </w:r>
      <w:r w:rsidR="00733EF2">
        <w:rPr>
          <w:color w:val="000000"/>
          <w:sz w:val="18"/>
          <w:szCs w:val="18"/>
        </w:rPr>
        <w:t xml:space="preserve">.  </w:t>
      </w:r>
      <w:r w:rsidR="00322D74">
        <w:rPr>
          <w:color w:val="000000"/>
          <w:sz w:val="18"/>
          <w:szCs w:val="18"/>
        </w:rPr>
        <w:t xml:space="preserve">None of the utilized CSDTs or Game Maker dealt with iteration or layering </w:t>
      </w:r>
      <w:r w:rsidR="00322D74">
        <w:rPr>
          <w:color w:val="000000"/>
          <w:sz w:val="18"/>
          <w:szCs w:val="18"/>
        </w:rPr>
        <w:lastRenderedPageBreak/>
        <w:t>meaning BeadLoom Game would be the only source of learning in these areas.  E</w:t>
      </w:r>
      <w:r w:rsidR="00733EF2">
        <w:rPr>
          <w:color w:val="000000"/>
          <w:sz w:val="18"/>
          <w:szCs w:val="18"/>
        </w:rPr>
        <w:t xml:space="preserve">ach day started off with a 30-minute BeadLoom Game Challenge.  During this challenge we would select one puzzle and </w:t>
      </w:r>
      <w:r w:rsidR="00322D74">
        <w:rPr>
          <w:color w:val="000000"/>
          <w:sz w:val="18"/>
          <w:szCs w:val="18"/>
        </w:rPr>
        <w:t>challenge the student</w:t>
      </w:r>
      <w:r w:rsidR="00B67AD4">
        <w:rPr>
          <w:color w:val="000000"/>
          <w:sz w:val="18"/>
          <w:szCs w:val="18"/>
        </w:rPr>
        <w:t xml:space="preserve">s to see </w:t>
      </w:r>
      <w:r w:rsidR="00733EF2">
        <w:rPr>
          <w:color w:val="000000"/>
          <w:sz w:val="18"/>
          <w:szCs w:val="18"/>
        </w:rPr>
        <w:t>who could finish it with the fewest number</w:t>
      </w:r>
      <w:r w:rsidR="001B2E3E">
        <w:rPr>
          <w:color w:val="000000"/>
          <w:sz w:val="18"/>
          <w:szCs w:val="18"/>
        </w:rPr>
        <w:t xml:space="preserve"> of moves.  In addition to this, </w:t>
      </w:r>
      <w:r w:rsidR="00733EF2">
        <w:rPr>
          <w:color w:val="000000"/>
          <w:sz w:val="18"/>
          <w:szCs w:val="18"/>
        </w:rPr>
        <w:t>at the end of each session students were given 30</w:t>
      </w:r>
      <w:r w:rsidR="00B67AD4">
        <w:rPr>
          <w:color w:val="000000"/>
          <w:sz w:val="18"/>
          <w:szCs w:val="18"/>
        </w:rPr>
        <w:t xml:space="preserve">-60 minutes </w:t>
      </w:r>
      <w:r w:rsidR="00733EF2">
        <w:rPr>
          <w:color w:val="000000"/>
          <w:sz w:val="18"/>
          <w:szCs w:val="18"/>
        </w:rPr>
        <w:t>where they could choose from a selection of activities including BeadLoom Game</w:t>
      </w:r>
      <w:r w:rsidR="00B86CFF">
        <w:rPr>
          <w:color w:val="000000"/>
          <w:sz w:val="18"/>
          <w:szCs w:val="18"/>
        </w:rPr>
        <w:t xml:space="preserve"> and Virtual Bead Loom</w:t>
      </w:r>
      <w:r w:rsidR="00733EF2">
        <w:rPr>
          <w:color w:val="000000"/>
          <w:sz w:val="18"/>
          <w:szCs w:val="18"/>
        </w:rPr>
        <w:t>.</w:t>
      </w:r>
      <w:r w:rsidR="00B86CFF">
        <w:rPr>
          <w:color w:val="000000"/>
          <w:sz w:val="18"/>
          <w:szCs w:val="18"/>
        </w:rPr>
        <w:t xml:space="preserve">  During this </w:t>
      </w:r>
      <w:r w:rsidR="001B2E3E">
        <w:rPr>
          <w:color w:val="000000"/>
          <w:sz w:val="18"/>
          <w:szCs w:val="18"/>
        </w:rPr>
        <w:t xml:space="preserve">time </w:t>
      </w:r>
      <w:r w:rsidR="00B86CFF">
        <w:rPr>
          <w:color w:val="000000"/>
          <w:sz w:val="18"/>
          <w:szCs w:val="18"/>
        </w:rPr>
        <w:t xml:space="preserve">students were able to more freely explore all areas of the BeadLoom Game including the custom puzzle creator.  Once some custom puzzles were created other students began attempting to find ideal solutions to their peers </w:t>
      </w:r>
      <w:r w:rsidR="001B2E3E">
        <w:rPr>
          <w:color w:val="000000"/>
          <w:sz w:val="18"/>
          <w:szCs w:val="18"/>
        </w:rPr>
        <w:t>work</w:t>
      </w:r>
      <w:r w:rsidR="00B86CFF">
        <w:rPr>
          <w:color w:val="000000"/>
          <w:sz w:val="18"/>
          <w:szCs w:val="18"/>
        </w:rPr>
        <w:t>.</w:t>
      </w:r>
      <w:r w:rsidR="00733EF2">
        <w:rPr>
          <w:color w:val="000000"/>
          <w:sz w:val="18"/>
          <w:szCs w:val="18"/>
        </w:rPr>
        <w:t xml:space="preserve">    </w:t>
      </w:r>
    </w:p>
    <w:p w:rsidR="00B86CFF" w:rsidRDefault="00B86CFF">
      <w:pPr>
        <w:pStyle w:val="Style-1"/>
        <w:spacing w:before="100" w:after="100"/>
        <w:contextualSpacing/>
        <w:rPr>
          <w:color w:val="000000"/>
          <w:sz w:val="18"/>
          <w:szCs w:val="18"/>
        </w:rPr>
      </w:pPr>
    </w:p>
    <w:p w:rsidR="005E5195" w:rsidRDefault="005E5195" w:rsidP="00B86CFF">
      <w:pPr>
        <w:pStyle w:val="Style-1"/>
        <w:spacing w:before="100" w:after="100"/>
        <w:contextualSpacing/>
        <w:rPr>
          <w:color w:val="000000"/>
          <w:sz w:val="18"/>
          <w:szCs w:val="18"/>
        </w:rPr>
      </w:pPr>
      <w:r>
        <w:rPr>
          <w:color w:val="000000"/>
          <w:sz w:val="18"/>
          <w:szCs w:val="18"/>
        </w:rPr>
        <w:t xml:space="preserve"> At the end of the week, students were given a</w:t>
      </w:r>
      <w:r w:rsidR="00B86CFF">
        <w:rPr>
          <w:color w:val="000000"/>
          <w:sz w:val="18"/>
          <w:szCs w:val="18"/>
        </w:rPr>
        <w:t>n isomorphic</w:t>
      </w:r>
      <w:r w:rsidR="00161052">
        <w:rPr>
          <w:color w:val="000000"/>
          <w:sz w:val="18"/>
          <w:szCs w:val="18"/>
        </w:rPr>
        <w:t xml:space="preserve"> post t</w:t>
      </w:r>
      <w:r>
        <w:rPr>
          <w:color w:val="000000"/>
          <w:sz w:val="18"/>
          <w:szCs w:val="18"/>
        </w:rPr>
        <w:t xml:space="preserve">est </w:t>
      </w:r>
      <w:r w:rsidR="00161052">
        <w:rPr>
          <w:color w:val="000000"/>
          <w:sz w:val="18"/>
          <w:szCs w:val="18"/>
        </w:rPr>
        <w:t xml:space="preserve">to evaluate </w:t>
      </w:r>
      <w:r>
        <w:rPr>
          <w:color w:val="000000"/>
          <w:sz w:val="18"/>
          <w:szCs w:val="18"/>
        </w:rPr>
        <w:t>overall learning gains</w:t>
      </w:r>
      <w:r w:rsidR="00161052">
        <w:rPr>
          <w:color w:val="000000"/>
          <w:sz w:val="18"/>
          <w:szCs w:val="18"/>
        </w:rPr>
        <w:t>.  Students were also given a short survey to determine how they felt about the BeadLoom Game, what features they enjoyed most, and if they preferred BeadLoom Game or Virtual Bead Loom</w:t>
      </w:r>
      <w:r w:rsidR="00B86CFF">
        <w:rPr>
          <w:color w:val="000000"/>
          <w:sz w:val="18"/>
          <w:szCs w:val="18"/>
        </w:rPr>
        <w:t>.</w:t>
      </w:r>
    </w:p>
    <w:p w:rsidR="005E5195" w:rsidRDefault="005E5195">
      <w:pPr>
        <w:pStyle w:val="Style-1"/>
        <w:spacing w:before="100" w:after="100"/>
        <w:contextualSpacing/>
        <w:rPr>
          <w:color w:val="000000"/>
          <w:sz w:val="18"/>
          <w:szCs w:val="18"/>
        </w:rPr>
      </w:pPr>
    </w:p>
    <w:p w:rsidR="00CA096A" w:rsidRDefault="000518B5" w:rsidP="00155E62">
      <w:pPr>
        <w:pStyle w:val="ListStyle"/>
        <w:tabs>
          <w:tab w:val="num" w:pos="360"/>
        </w:tabs>
        <w:spacing w:before="120" w:after="120"/>
        <w:contextualSpacing/>
        <w:rPr>
          <w:rFonts w:ascii="Arial" w:hAnsi="Arial" w:cs="Arial"/>
          <w:b/>
          <w:bCs/>
          <w:color w:val="000000"/>
        </w:rPr>
      </w:pPr>
      <w:r>
        <w:rPr>
          <w:rFonts w:ascii="Arial" w:hAnsi="Arial" w:cs="Arial"/>
          <w:b/>
          <w:bCs/>
          <w:color w:val="000000"/>
        </w:rPr>
        <w:t>5.</w:t>
      </w:r>
      <w:r>
        <w:rPr>
          <w:rFonts w:ascii="Arial" w:hAnsi="Arial" w:cs="Arial"/>
          <w:b/>
          <w:bCs/>
          <w:color w:val="000000"/>
        </w:rPr>
        <w:tab/>
      </w:r>
      <w:r w:rsidR="00B86CFF" w:rsidRPr="000518B5">
        <w:rPr>
          <w:rFonts w:ascii="Arial" w:hAnsi="Arial" w:cs="Arial"/>
          <w:b/>
          <w:bCs/>
          <w:color w:val="000000"/>
        </w:rPr>
        <w:t xml:space="preserve">RESULTS </w:t>
      </w:r>
    </w:p>
    <w:p w:rsidR="00155E62" w:rsidRPr="000518B5" w:rsidRDefault="008A5197" w:rsidP="00155E62">
      <w:pPr>
        <w:pStyle w:val="ListStyle"/>
        <w:tabs>
          <w:tab w:val="num" w:pos="360"/>
        </w:tabs>
        <w:spacing w:before="120" w:after="120"/>
        <w:contextualSpacing/>
        <w:rPr>
          <w:rFonts w:ascii="Arial" w:hAnsi="Arial" w:cs="Arial"/>
          <w:b/>
          <w:bCs/>
          <w:color w:val="000000"/>
        </w:rPr>
      </w:pPr>
      <w:r w:rsidRPr="000518B5">
        <w:rPr>
          <w:rFonts w:ascii="Arial" w:hAnsi="Arial" w:cs="Arial"/>
          <w:b/>
          <w:bCs/>
          <w:color w:val="000000"/>
        </w:rPr>
        <w:t>5.1 Middle School Group</w:t>
      </w:r>
    </w:p>
    <w:p w:rsidR="00155E62" w:rsidRDefault="00097146" w:rsidP="00155E62">
      <w:pPr>
        <w:pStyle w:val="ListStyle"/>
        <w:tabs>
          <w:tab w:val="num" w:pos="360"/>
        </w:tabs>
        <w:spacing w:before="120" w:after="120"/>
        <w:contextualSpacing/>
        <w:rPr>
          <w:bCs/>
          <w:color w:val="000000"/>
          <w:sz w:val="18"/>
          <w:szCs w:val="18"/>
        </w:rPr>
      </w:pPr>
      <w:r>
        <w:rPr>
          <w:bCs/>
          <w:color w:val="000000"/>
          <w:sz w:val="18"/>
          <w:szCs w:val="18"/>
        </w:rPr>
        <w:t>Our first observation with the m</w:t>
      </w:r>
      <w:r w:rsidR="00155E62">
        <w:rPr>
          <w:bCs/>
          <w:color w:val="000000"/>
          <w:sz w:val="18"/>
          <w:szCs w:val="18"/>
        </w:rPr>
        <w:t xml:space="preserve">iddle school group was that </w:t>
      </w:r>
      <w:r>
        <w:rPr>
          <w:bCs/>
          <w:color w:val="000000"/>
          <w:sz w:val="18"/>
          <w:szCs w:val="18"/>
        </w:rPr>
        <w:t>the game and the tool were equally effective at teaching Cartesian Coordinates.</w:t>
      </w:r>
      <w:r w:rsidR="00155E62">
        <w:rPr>
          <w:bCs/>
          <w:color w:val="000000"/>
          <w:sz w:val="18"/>
          <w:szCs w:val="18"/>
        </w:rPr>
        <w:t xml:space="preserve">  </w:t>
      </w:r>
      <w:r>
        <w:rPr>
          <w:bCs/>
          <w:color w:val="000000"/>
          <w:sz w:val="18"/>
          <w:szCs w:val="18"/>
        </w:rPr>
        <w:t>This i</w:t>
      </w:r>
      <w:r w:rsidR="00155E62">
        <w:rPr>
          <w:bCs/>
          <w:color w:val="000000"/>
          <w:sz w:val="18"/>
          <w:szCs w:val="18"/>
        </w:rPr>
        <w:t>s not surprising</w:t>
      </w:r>
      <w:r w:rsidR="00970046">
        <w:rPr>
          <w:bCs/>
          <w:color w:val="000000"/>
          <w:sz w:val="18"/>
          <w:szCs w:val="18"/>
        </w:rPr>
        <w:t>,</w:t>
      </w:r>
      <w:r w:rsidR="00322D74">
        <w:rPr>
          <w:bCs/>
          <w:color w:val="000000"/>
          <w:sz w:val="18"/>
          <w:szCs w:val="18"/>
        </w:rPr>
        <w:t xml:space="preserve"> as</w:t>
      </w:r>
      <w:r w:rsidR="00155E62">
        <w:rPr>
          <w:bCs/>
          <w:color w:val="000000"/>
          <w:sz w:val="18"/>
          <w:szCs w:val="18"/>
        </w:rPr>
        <w:t xml:space="preserve"> BeadLoom Game and Virtual Bead Loom have the same basic functionality for using and learning the Cartesian coordinates.  The </w:t>
      </w:r>
      <w:r w:rsidR="00E15222">
        <w:rPr>
          <w:bCs/>
          <w:color w:val="000000"/>
          <w:sz w:val="18"/>
          <w:szCs w:val="18"/>
        </w:rPr>
        <w:t>VBLs ability to teach this Cartesian coordinates</w:t>
      </w:r>
      <w:r w:rsidR="00155E62">
        <w:rPr>
          <w:bCs/>
          <w:color w:val="000000"/>
          <w:sz w:val="18"/>
          <w:szCs w:val="18"/>
        </w:rPr>
        <w:t xml:space="preserve"> was one of its strongest features an</w:t>
      </w:r>
      <w:r w:rsidR="00E15222">
        <w:rPr>
          <w:bCs/>
          <w:color w:val="000000"/>
          <w:sz w:val="18"/>
          <w:szCs w:val="18"/>
        </w:rPr>
        <w:t>d is the main reason for its success as an educational tool</w:t>
      </w:r>
      <w:r>
        <w:rPr>
          <w:bCs/>
          <w:color w:val="000000"/>
          <w:sz w:val="18"/>
          <w:szCs w:val="18"/>
        </w:rPr>
        <w:t xml:space="preserve"> and thus we made sure the BeadLoom Game used the same interface.</w:t>
      </w:r>
    </w:p>
    <w:p w:rsidR="00097146" w:rsidRDefault="00097146" w:rsidP="00155E62">
      <w:pPr>
        <w:pStyle w:val="ListStyle"/>
        <w:tabs>
          <w:tab w:val="num" w:pos="360"/>
        </w:tabs>
        <w:spacing w:before="120" w:after="120"/>
        <w:contextualSpacing/>
        <w:rPr>
          <w:bCs/>
          <w:color w:val="000000"/>
          <w:sz w:val="18"/>
          <w:szCs w:val="18"/>
        </w:rPr>
      </w:pPr>
    </w:p>
    <w:p w:rsidR="00097146" w:rsidRDefault="00EC319D" w:rsidP="00155E62">
      <w:pPr>
        <w:pStyle w:val="ListStyle"/>
        <w:tabs>
          <w:tab w:val="num" w:pos="360"/>
        </w:tabs>
        <w:spacing w:before="120" w:after="120"/>
        <w:contextualSpacing/>
        <w:rPr>
          <w:noProof/>
          <w:color w:val="000000"/>
          <w:sz w:val="18"/>
          <w:szCs w:val="18"/>
        </w:rPr>
      </w:pPr>
      <w:r>
        <w:rPr>
          <w:noProof/>
          <w:color w:val="000000"/>
          <w:sz w:val="18"/>
          <w:szCs w:val="18"/>
        </w:rPr>
        <w:drawing>
          <wp:inline distT="0" distB="0" distL="0" distR="0">
            <wp:extent cx="3028269" cy="1817147"/>
            <wp:effectExtent l="19050" t="0" r="19731" b="0"/>
            <wp:docPr id="4"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146" w:rsidRDefault="00097146" w:rsidP="00097146">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Figure </w:t>
      </w:r>
      <w:r w:rsidR="00970046">
        <w:rPr>
          <w:rFonts w:ascii="Times-Bold" w:hAnsi="Times-Bold" w:cs="Times-Bold"/>
          <w:b/>
          <w:bCs/>
          <w:sz w:val="16"/>
          <w:szCs w:val="16"/>
        </w:rPr>
        <w:t>5</w:t>
      </w:r>
      <w:r>
        <w:rPr>
          <w:rFonts w:ascii="Times-Bold" w:hAnsi="Times-Bold" w:cs="Times-Bold"/>
          <w:b/>
          <w:bCs/>
          <w:sz w:val="16"/>
          <w:szCs w:val="16"/>
        </w:rPr>
        <w:t xml:space="preserve">: </w:t>
      </w:r>
      <w:r w:rsidR="00796BDD">
        <w:rPr>
          <w:rFonts w:ascii="Times-Bold" w:hAnsi="Times-Bold" w:cs="Times-Bold"/>
          <w:b/>
          <w:bCs/>
          <w:sz w:val="16"/>
          <w:szCs w:val="16"/>
        </w:rPr>
        <w:t>Middle s</w:t>
      </w:r>
      <w:r w:rsidR="00287D68">
        <w:rPr>
          <w:rFonts w:ascii="Times-Bold" w:hAnsi="Times-Bold" w:cs="Times-Bold"/>
          <w:b/>
          <w:bCs/>
          <w:sz w:val="16"/>
          <w:szCs w:val="16"/>
        </w:rPr>
        <w:t>chool test r</w:t>
      </w:r>
      <w:r>
        <w:rPr>
          <w:rFonts w:ascii="Times-Bold" w:hAnsi="Times-Bold" w:cs="Times-Bold"/>
          <w:b/>
          <w:bCs/>
          <w:sz w:val="16"/>
          <w:szCs w:val="16"/>
        </w:rPr>
        <w:t>esults</w:t>
      </w:r>
    </w:p>
    <w:p w:rsidR="00097146" w:rsidRDefault="00B30AEA" w:rsidP="00155E62">
      <w:pPr>
        <w:pStyle w:val="ListStyle"/>
        <w:tabs>
          <w:tab w:val="num" w:pos="360"/>
        </w:tabs>
        <w:spacing w:before="120" w:after="120"/>
        <w:contextualSpacing/>
        <w:rPr>
          <w:bCs/>
          <w:color w:val="000000"/>
          <w:sz w:val="18"/>
          <w:szCs w:val="18"/>
        </w:rPr>
      </w:pPr>
      <w:r>
        <w:rPr>
          <w:bCs/>
          <w:color w:val="000000"/>
          <w:sz w:val="18"/>
          <w:szCs w:val="18"/>
        </w:rPr>
        <w:t xml:space="preserve">Figure </w:t>
      </w:r>
      <w:r w:rsidR="00970046">
        <w:rPr>
          <w:bCs/>
          <w:color w:val="000000"/>
          <w:sz w:val="18"/>
          <w:szCs w:val="18"/>
        </w:rPr>
        <w:t>5</w:t>
      </w:r>
      <w:r>
        <w:rPr>
          <w:bCs/>
          <w:color w:val="000000"/>
          <w:sz w:val="18"/>
          <w:szCs w:val="18"/>
        </w:rPr>
        <w:t xml:space="preserve"> shows the middle school students</w:t>
      </w:r>
      <w:r w:rsidR="00970046">
        <w:rPr>
          <w:bCs/>
          <w:color w:val="000000"/>
          <w:sz w:val="18"/>
          <w:szCs w:val="18"/>
        </w:rPr>
        <w:t>’</w:t>
      </w:r>
      <w:r>
        <w:rPr>
          <w:bCs/>
          <w:color w:val="000000"/>
          <w:sz w:val="18"/>
          <w:szCs w:val="18"/>
        </w:rPr>
        <w:t xml:space="preserve"> pre, mid, and post test scores on the questions dealing with </w:t>
      </w:r>
      <w:r w:rsidR="00970046">
        <w:rPr>
          <w:bCs/>
          <w:color w:val="000000"/>
          <w:sz w:val="18"/>
          <w:szCs w:val="18"/>
        </w:rPr>
        <w:t xml:space="preserve">the subjects of </w:t>
      </w:r>
      <w:r>
        <w:rPr>
          <w:bCs/>
          <w:color w:val="000000"/>
          <w:sz w:val="18"/>
          <w:szCs w:val="18"/>
        </w:rPr>
        <w:t xml:space="preserve">iteration and layering.  As this figure illustrates the game group showed increases in knowledge during the first session and continued to learn through the remainder of the summer camp.  The tool group did not show learning gains until after they began playing the </w:t>
      </w:r>
      <w:r w:rsidR="00EC1B54">
        <w:rPr>
          <w:bCs/>
          <w:color w:val="000000"/>
          <w:sz w:val="18"/>
          <w:szCs w:val="18"/>
        </w:rPr>
        <w:t>game.  Table # compares the learning differences between the groups</w:t>
      </w:r>
      <w:r w:rsidR="00B2240F">
        <w:rPr>
          <w:bCs/>
          <w:color w:val="000000"/>
          <w:sz w:val="18"/>
          <w:szCs w:val="18"/>
        </w:rPr>
        <w:t xml:space="preserve"> for these questions</w:t>
      </w:r>
      <w:r w:rsidR="00EC1B54">
        <w:rPr>
          <w:bCs/>
          <w:color w:val="000000"/>
          <w:sz w:val="18"/>
          <w:szCs w:val="18"/>
        </w:rPr>
        <w:t xml:space="preserve">.  </w:t>
      </w:r>
      <w:r w:rsidR="00B02470">
        <w:rPr>
          <w:bCs/>
          <w:color w:val="000000"/>
          <w:sz w:val="18"/>
          <w:szCs w:val="18"/>
        </w:rPr>
        <w:t xml:space="preserve">There was a significant difference in the learning gains from pre to mid test </w:t>
      </w:r>
      <w:r w:rsidR="00970046">
        <w:rPr>
          <w:bCs/>
          <w:color w:val="000000"/>
          <w:sz w:val="18"/>
          <w:szCs w:val="18"/>
        </w:rPr>
        <w:t>indicating</w:t>
      </w:r>
      <w:r w:rsidR="00827CF0">
        <w:rPr>
          <w:bCs/>
          <w:color w:val="000000"/>
          <w:sz w:val="18"/>
          <w:szCs w:val="18"/>
        </w:rPr>
        <w:t xml:space="preserve"> </w:t>
      </w:r>
      <w:r w:rsidR="00B02470">
        <w:rPr>
          <w:bCs/>
          <w:color w:val="000000"/>
          <w:sz w:val="18"/>
          <w:szCs w:val="18"/>
        </w:rPr>
        <w:t xml:space="preserve">that the game group learned more </w:t>
      </w:r>
      <w:r w:rsidR="00161052">
        <w:rPr>
          <w:bCs/>
          <w:color w:val="000000"/>
          <w:sz w:val="18"/>
          <w:szCs w:val="18"/>
        </w:rPr>
        <w:t>than the tool group</w:t>
      </w:r>
      <w:r w:rsidR="00827CF0">
        <w:rPr>
          <w:bCs/>
          <w:color w:val="000000"/>
          <w:sz w:val="18"/>
          <w:szCs w:val="18"/>
        </w:rPr>
        <w:t xml:space="preserve"> from play</w:t>
      </w:r>
      <w:r w:rsidR="00970046">
        <w:rPr>
          <w:bCs/>
          <w:color w:val="000000"/>
          <w:sz w:val="18"/>
          <w:szCs w:val="18"/>
        </w:rPr>
        <w:t>ing BeadLoom Game</w:t>
      </w:r>
      <w:r w:rsidR="00161052">
        <w:rPr>
          <w:bCs/>
          <w:color w:val="000000"/>
          <w:sz w:val="18"/>
          <w:szCs w:val="18"/>
        </w:rPr>
        <w:t>.  T</w:t>
      </w:r>
      <w:r w:rsidR="00B02470">
        <w:rPr>
          <w:bCs/>
          <w:color w:val="000000"/>
          <w:sz w:val="18"/>
          <w:szCs w:val="18"/>
        </w:rPr>
        <w:t xml:space="preserve">he tool group was able to </w:t>
      </w:r>
      <w:r w:rsidR="00970046">
        <w:rPr>
          <w:bCs/>
          <w:color w:val="000000"/>
          <w:sz w:val="18"/>
          <w:szCs w:val="18"/>
        </w:rPr>
        <w:t xml:space="preserve">accomplish similar </w:t>
      </w:r>
      <w:r w:rsidR="00161052">
        <w:rPr>
          <w:bCs/>
          <w:color w:val="000000"/>
          <w:sz w:val="18"/>
          <w:szCs w:val="18"/>
        </w:rPr>
        <w:t>learning gains from mid to post test through the use of the game.</w:t>
      </w:r>
    </w:p>
    <w:p w:rsidR="00396FD8" w:rsidRDefault="00396FD8" w:rsidP="00155E62">
      <w:pPr>
        <w:pStyle w:val="ListStyle"/>
        <w:tabs>
          <w:tab w:val="num" w:pos="360"/>
        </w:tabs>
        <w:spacing w:before="120" w:after="120"/>
        <w:contextualSpacing/>
        <w:rPr>
          <w:bCs/>
          <w:color w:val="000000"/>
          <w:sz w:val="18"/>
          <w:szCs w:val="18"/>
        </w:rPr>
      </w:pPr>
    </w:p>
    <w:p w:rsidR="00EC1B54" w:rsidRDefault="00B02470" w:rsidP="00396FD8">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Table</w:t>
      </w:r>
      <w:r w:rsidR="00396FD8">
        <w:rPr>
          <w:rFonts w:ascii="Times-Bold" w:hAnsi="Times-Bold" w:cs="Times-Bold"/>
          <w:b/>
          <w:bCs/>
          <w:sz w:val="16"/>
          <w:szCs w:val="16"/>
        </w:rPr>
        <w:t xml:space="preserve"> </w:t>
      </w:r>
      <w:r w:rsidR="00ED1BE4">
        <w:rPr>
          <w:rFonts w:ascii="Times-Bold" w:hAnsi="Times-Bold" w:cs="Times-Bold"/>
          <w:b/>
          <w:bCs/>
          <w:sz w:val="16"/>
          <w:szCs w:val="16"/>
        </w:rPr>
        <w:t>1</w:t>
      </w:r>
      <w:r w:rsidR="00396FD8">
        <w:rPr>
          <w:rFonts w:ascii="Times-Bold" w:hAnsi="Times-Bold" w:cs="Times-Bold"/>
          <w:b/>
          <w:bCs/>
          <w:sz w:val="16"/>
          <w:szCs w:val="16"/>
        </w:rPr>
        <w:t xml:space="preserve">: </w:t>
      </w:r>
      <w:r>
        <w:rPr>
          <w:rFonts w:ascii="Times-Bold" w:hAnsi="Times-Bold" w:cs="Times-Bold"/>
          <w:b/>
          <w:bCs/>
          <w:sz w:val="16"/>
          <w:szCs w:val="16"/>
        </w:rPr>
        <w:t xml:space="preserve">Learning differences between </w:t>
      </w:r>
      <w:r w:rsidR="0028007B">
        <w:rPr>
          <w:rFonts w:ascii="Times-Bold" w:hAnsi="Times-Bold" w:cs="Times-Bold"/>
          <w:b/>
          <w:bCs/>
          <w:sz w:val="16"/>
          <w:szCs w:val="16"/>
        </w:rPr>
        <w:t xml:space="preserve">middle school </w:t>
      </w:r>
      <w:r>
        <w:rPr>
          <w:rFonts w:ascii="Times-Bold" w:hAnsi="Times-Bold" w:cs="Times-Bold"/>
          <w:b/>
          <w:bCs/>
          <w:sz w:val="16"/>
          <w:szCs w:val="16"/>
        </w:rPr>
        <w:t>groups</w:t>
      </w:r>
    </w:p>
    <w:p w:rsidR="00396FD8" w:rsidRPr="00396FD8" w:rsidRDefault="00396FD8" w:rsidP="00396FD8">
      <w:pPr>
        <w:autoSpaceDE w:val="0"/>
        <w:autoSpaceDN w:val="0"/>
        <w:adjustRightInd w:val="0"/>
        <w:jc w:val="center"/>
        <w:rPr>
          <w:bCs/>
          <w:color w:val="000000"/>
          <w:sz w:val="12"/>
          <w:szCs w:val="12"/>
        </w:rPr>
      </w:pPr>
    </w:p>
    <w:tbl>
      <w:tblPr>
        <w:tblW w:w="4891" w:type="dxa"/>
        <w:jc w:val="center"/>
        <w:tblBorders>
          <w:top w:val="single" w:sz="4" w:space="0" w:color="000000"/>
          <w:left w:val="single" w:sz="4" w:space="0" w:color="000000"/>
          <w:bottom w:val="single" w:sz="4" w:space="0" w:color="000000"/>
          <w:right w:val="single" w:sz="4" w:space="0" w:color="000000"/>
        </w:tblBorders>
        <w:tblLook w:val="04A0"/>
      </w:tblPr>
      <w:tblGrid>
        <w:gridCol w:w="1676"/>
        <w:gridCol w:w="476"/>
        <w:gridCol w:w="913"/>
        <w:gridCol w:w="913"/>
        <w:gridCol w:w="913"/>
      </w:tblGrid>
      <w:tr w:rsidR="00B02470" w:rsidRPr="00396FD8" w:rsidTr="00A9799D">
        <w:trPr>
          <w:jc w:val="center"/>
        </w:trPr>
        <w:tc>
          <w:tcPr>
            <w:tcW w:w="1584" w:type="dxa"/>
          </w:tcPr>
          <w:p w:rsidR="00396FD8" w:rsidRPr="00396FD8" w:rsidRDefault="00396FD8" w:rsidP="00396FD8">
            <w:pPr>
              <w:pStyle w:val="ListStyle"/>
              <w:tabs>
                <w:tab w:val="num" w:pos="360"/>
              </w:tabs>
              <w:spacing w:before="120" w:after="120"/>
              <w:contextualSpacing/>
              <w:rPr>
                <w:bCs/>
                <w:color w:val="000000"/>
                <w:sz w:val="18"/>
                <w:szCs w:val="18"/>
              </w:rPr>
            </w:pPr>
          </w:p>
        </w:tc>
        <w:tc>
          <w:tcPr>
            <w:tcW w:w="450"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N</w:t>
            </w:r>
          </w:p>
        </w:tc>
        <w:tc>
          <w:tcPr>
            <w:tcW w:w="86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Mid-Pre</w:t>
            </w:r>
          </w:p>
        </w:tc>
        <w:tc>
          <w:tcPr>
            <w:tcW w:w="86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Post-Mid</w:t>
            </w:r>
          </w:p>
        </w:tc>
        <w:tc>
          <w:tcPr>
            <w:tcW w:w="86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Post-Pre</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Game</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11</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12.12</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8.33</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20.45</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Tool</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10</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-1.67</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18.75</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17.08</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Difference p value</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w:t>
            </w:r>
            <w:r w:rsidR="00B02470">
              <w:rPr>
                <w:bCs/>
                <w:color w:val="000000"/>
                <w:sz w:val="18"/>
                <w:szCs w:val="18"/>
              </w:rPr>
              <w:t>019</w:t>
            </w: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.27</w:t>
            </w: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.70</w:t>
            </w:r>
          </w:p>
        </w:tc>
      </w:tr>
      <w:tr w:rsidR="00B02470" w:rsidRPr="00396FD8" w:rsidTr="00A9799D">
        <w:trPr>
          <w:jc w:val="center"/>
        </w:trPr>
        <w:tc>
          <w:tcPr>
            <w:tcW w:w="1584" w:type="dxa"/>
          </w:tcPr>
          <w:p w:rsidR="00396FD8" w:rsidRPr="00ED1BE4" w:rsidRDefault="00396FD8" w:rsidP="00396FD8">
            <w:pPr>
              <w:pStyle w:val="ListStyle"/>
              <w:tabs>
                <w:tab w:val="num" w:pos="360"/>
              </w:tabs>
              <w:spacing w:before="120" w:after="120"/>
              <w:contextualSpacing/>
              <w:rPr>
                <w:b/>
                <w:bCs/>
                <w:color w:val="000000"/>
                <w:sz w:val="16"/>
                <w:szCs w:val="16"/>
              </w:rPr>
            </w:pPr>
            <w:r w:rsidRPr="00ED1BE4">
              <w:rPr>
                <w:b/>
                <w:bCs/>
                <w:color w:val="000000"/>
                <w:sz w:val="16"/>
                <w:szCs w:val="16"/>
              </w:rPr>
              <w:t>t-stat</w:t>
            </w:r>
          </w:p>
        </w:tc>
        <w:tc>
          <w:tcPr>
            <w:tcW w:w="450" w:type="dxa"/>
          </w:tcPr>
          <w:p w:rsidR="00396FD8" w:rsidRPr="00396FD8" w:rsidRDefault="00396FD8" w:rsidP="00396FD8">
            <w:pPr>
              <w:pStyle w:val="ListStyle"/>
              <w:tabs>
                <w:tab w:val="num" w:pos="360"/>
              </w:tabs>
              <w:spacing w:before="120" w:after="120"/>
              <w:contextualSpacing/>
              <w:rPr>
                <w:bCs/>
                <w:color w:val="000000"/>
                <w:sz w:val="18"/>
                <w:szCs w:val="18"/>
              </w:rPr>
            </w:pP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2.57</w:t>
            </w:r>
          </w:p>
        </w:tc>
        <w:tc>
          <w:tcPr>
            <w:tcW w:w="864" w:type="dxa"/>
          </w:tcPr>
          <w:p w:rsidR="00396FD8" w:rsidRPr="00396FD8" w:rsidRDefault="00396FD8" w:rsidP="00396FD8">
            <w:pPr>
              <w:pStyle w:val="ListStyle"/>
              <w:tabs>
                <w:tab w:val="num" w:pos="360"/>
              </w:tabs>
              <w:spacing w:before="120" w:after="120"/>
              <w:contextualSpacing/>
              <w:rPr>
                <w:bCs/>
                <w:color w:val="000000"/>
                <w:sz w:val="18"/>
                <w:szCs w:val="18"/>
              </w:rPr>
            </w:pPr>
            <w:r w:rsidRPr="00396FD8">
              <w:rPr>
                <w:bCs/>
                <w:color w:val="000000"/>
                <w:sz w:val="18"/>
                <w:szCs w:val="18"/>
              </w:rPr>
              <w:t>-1.12</w:t>
            </w:r>
          </w:p>
        </w:tc>
        <w:tc>
          <w:tcPr>
            <w:tcW w:w="864" w:type="dxa"/>
          </w:tcPr>
          <w:p w:rsidR="00396FD8" w:rsidRPr="00396FD8" w:rsidRDefault="00ED1BE4" w:rsidP="00396FD8">
            <w:pPr>
              <w:pStyle w:val="ListStyle"/>
              <w:tabs>
                <w:tab w:val="num" w:pos="360"/>
              </w:tabs>
              <w:spacing w:before="120" w:after="120"/>
              <w:contextualSpacing/>
              <w:rPr>
                <w:bCs/>
                <w:color w:val="000000"/>
                <w:sz w:val="18"/>
                <w:szCs w:val="18"/>
              </w:rPr>
            </w:pPr>
            <w:r>
              <w:rPr>
                <w:bCs/>
                <w:color w:val="000000"/>
                <w:sz w:val="18"/>
                <w:szCs w:val="18"/>
              </w:rPr>
              <w:t>0</w:t>
            </w:r>
            <w:r w:rsidR="00396FD8" w:rsidRPr="00396FD8">
              <w:rPr>
                <w:bCs/>
                <w:color w:val="000000"/>
                <w:sz w:val="18"/>
                <w:szCs w:val="18"/>
              </w:rPr>
              <w:t>.38</w:t>
            </w:r>
          </w:p>
        </w:tc>
      </w:tr>
    </w:tbl>
    <w:p w:rsidR="00EC1B54" w:rsidRDefault="00EC1B54" w:rsidP="00155E62">
      <w:pPr>
        <w:pStyle w:val="ListStyle"/>
        <w:tabs>
          <w:tab w:val="num" w:pos="360"/>
        </w:tabs>
        <w:spacing w:before="120" w:after="120"/>
        <w:contextualSpacing/>
        <w:rPr>
          <w:bCs/>
          <w:color w:val="000000"/>
          <w:sz w:val="18"/>
          <w:szCs w:val="18"/>
        </w:rPr>
      </w:pPr>
    </w:p>
    <w:p w:rsidR="00E41940" w:rsidRDefault="00BF49A0" w:rsidP="00155E62">
      <w:pPr>
        <w:pStyle w:val="ListStyle"/>
        <w:tabs>
          <w:tab w:val="num" w:pos="360"/>
        </w:tabs>
        <w:spacing w:before="120" w:after="120"/>
        <w:contextualSpacing/>
        <w:rPr>
          <w:bCs/>
          <w:color w:val="000000"/>
          <w:sz w:val="18"/>
          <w:szCs w:val="18"/>
        </w:rPr>
      </w:pPr>
      <w:r>
        <w:rPr>
          <w:bCs/>
          <w:color w:val="000000"/>
          <w:sz w:val="18"/>
          <w:szCs w:val="18"/>
        </w:rPr>
        <w:t xml:space="preserve">During the week the students were introduced to one to two additional CSDTs every day through Wednesday.  At </w:t>
      </w:r>
      <w:r w:rsidR="00E41940">
        <w:rPr>
          <w:bCs/>
          <w:color w:val="000000"/>
          <w:sz w:val="18"/>
          <w:szCs w:val="18"/>
        </w:rPr>
        <w:t xml:space="preserve">the </w:t>
      </w:r>
      <w:r>
        <w:rPr>
          <w:bCs/>
          <w:color w:val="000000"/>
          <w:sz w:val="18"/>
          <w:szCs w:val="18"/>
        </w:rPr>
        <w:t xml:space="preserve">end of each </w:t>
      </w:r>
      <w:r w:rsidR="00A9799D">
        <w:rPr>
          <w:bCs/>
          <w:color w:val="000000"/>
          <w:sz w:val="18"/>
          <w:szCs w:val="18"/>
        </w:rPr>
        <w:t xml:space="preserve">of these </w:t>
      </w:r>
      <w:r>
        <w:rPr>
          <w:bCs/>
          <w:color w:val="000000"/>
          <w:sz w:val="18"/>
          <w:szCs w:val="18"/>
        </w:rPr>
        <w:t>day</w:t>
      </w:r>
      <w:r w:rsidR="00A9799D">
        <w:rPr>
          <w:bCs/>
          <w:color w:val="000000"/>
          <w:sz w:val="18"/>
          <w:szCs w:val="18"/>
        </w:rPr>
        <w:t>s</w:t>
      </w:r>
      <w:r w:rsidR="00E41940">
        <w:rPr>
          <w:bCs/>
          <w:color w:val="000000"/>
          <w:sz w:val="18"/>
          <w:szCs w:val="18"/>
        </w:rPr>
        <w:t xml:space="preserve">, </w:t>
      </w:r>
      <w:r>
        <w:rPr>
          <w:bCs/>
          <w:color w:val="000000"/>
          <w:sz w:val="18"/>
          <w:szCs w:val="18"/>
        </w:rPr>
        <w:t xml:space="preserve">students were given </w:t>
      </w:r>
      <w:r w:rsidR="00E41940">
        <w:rPr>
          <w:bCs/>
          <w:color w:val="000000"/>
          <w:sz w:val="18"/>
          <w:szCs w:val="18"/>
        </w:rPr>
        <w:t xml:space="preserve">free </w:t>
      </w:r>
      <w:r>
        <w:rPr>
          <w:bCs/>
          <w:color w:val="000000"/>
          <w:sz w:val="18"/>
          <w:szCs w:val="18"/>
        </w:rPr>
        <w:t xml:space="preserve">time where they could work with any of the CSDTs we had introduced so far.  As Table </w:t>
      </w:r>
      <w:r w:rsidR="00E41940">
        <w:rPr>
          <w:bCs/>
          <w:color w:val="000000"/>
          <w:sz w:val="18"/>
          <w:szCs w:val="18"/>
        </w:rPr>
        <w:t>2</w:t>
      </w:r>
      <w:r>
        <w:rPr>
          <w:bCs/>
          <w:color w:val="000000"/>
          <w:sz w:val="18"/>
          <w:szCs w:val="18"/>
        </w:rPr>
        <w:t xml:space="preserve"> shows</w:t>
      </w:r>
      <w:r w:rsidR="00E41940">
        <w:rPr>
          <w:bCs/>
          <w:color w:val="000000"/>
          <w:sz w:val="18"/>
          <w:szCs w:val="18"/>
        </w:rPr>
        <w:t xml:space="preserve">, BeadLoom Game </w:t>
      </w:r>
      <w:r>
        <w:rPr>
          <w:bCs/>
          <w:color w:val="000000"/>
          <w:sz w:val="18"/>
          <w:szCs w:val="18"/>
        </w:rPr>
        <w:t>was the most popular selection</w:t>
      </w:r>
      <w:r w:rsidR="00E41940">
        <w:rPr>
          <w:bCs/>
          <w:color w:val="000000"/>
          <w:sz w:val="18"/>
          <w:szCs w:val="18"/>
        </w:rPr>
        <w:t xml:space="preserve"> every day</w:t>
      </w:r>
      <w:r>
        <w:rPr>
          <w:bCs/>
          <w:color w:val="000000"/>
          <w:sz w:val="18"/>
          <w:szCs w:val="18"/>
        </w:rPr>
        <w:t>.</w:t>
      </w:r>
    </w:p>
    <w:p w:rsidR="00287D68" w:rsidRDefault="00287D68" w:rsidP="00155E62">
      <w:pPr>
        <w:pStyle w:val="ListStyle"/>
        <w:tabs>
          <w:tab w:val="num" w:pos="360"/>
        </w:tabs>
        <w:spacing w:before="120" w:after="120"/>
        <w:contextualSpacing/>
        <w:rPr>
          <w:bCs/>
          <w:color w:val="000000"/>
          <w:sz w:val="18"/>
          <w:szCs w:val="18"/>
        </w:rPr>
      </w:pPr>
    </w:p>
    <w:p w:rsidR="00BF49A0" w:rsidRDefault="00287D68" w:rsidP="00287D68">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Table </w:t>
      </w:r>
      <w:r w:rsidR="00E41940">
        <w:rPr>
          <w:rFonts w:ascii="Times-Bold" w:hAnsi="Times-Bold" w:cs="Times-Bold"/>
          <w:b/>
          <w:bCs/>
          <w:sz w:val="16"/>
          <w:szCs w:val="16"/>
        </w:rPr>
        <w:t>2</w:t>
      </w:r>
      <w:r>
        <w:rPr>
          <w:rFonts w:ascii="Times-Bold" w:hAnsi="Times-Bold" w:cs="Times-Bold"/>
          <w:b/>
          <w:bCs/>
          <w:sz w:val="16"/>
          <w:szCs w:val="16"/>
        </w:rPr>
        <w:t>: Free time CSDT selection by day</w:t>
      </w:r>
    </w:p>
    <w:p w:rsidR="00287D68" w:rsidRPr="00287D68" w:rsidRDefault="00287D68" w:rsidP="00287D68">
      <w:pPr>
        <w:autoSpaceDE w:val="0"/>
        <w:autoSpaceDN w:val="0"/>
        <w:adjustRightInd w:val="0"/>
        <w:jc w:val="center"/>
        <w:rPr>
          <w:rFonts w:ascii="Times-Bold" w:hAnsi="Times-Bold" w:cs="Times-Bold"/>
          <w:b/>
          <w:bCs/>
          <w:sz w:val="12"/>
          <w:szCs w:val="12"/>
        </w:rPr>
      </w:pPr>
    </w:p>
    <w:tbl>
      <w:tblPr>
        <w:tblW w:w="0" w:type="auto"/>
        <w:jc w:val="center"/>
        <w:tblInd w:w="-59" w:type="dxa"/>
        <w:tblBorders>
          <w:top w:val="single" w:sz="4" w:space="0" w:color="000000"/>
          <w:left w:val="single" w:sz="4" w:space="0" w:color="000000"/>
          <w:bottom w:val="single" w:sz="4" w:space="0" w:color="000000"/>
          <w:right w:val="single" w:sz="4" w:space="0" w:color="000000"/>
        </w:tblBorders>
        <w:tblLook w:val="04A0"/>
      </w:tblPr>
      <w:tblGrid>
        <w:gridCol w:w="1718"/>
        <w:gridCol w:w="864"/>
        <w:gridCol w:w="867"/>
        <w:gridCol w:w="1107"/>
      </w:tblGrid>
      <w:tr w:rsidR="00287D68" w:rsidRPr="00A9799D" w:rsidTr="0070063B">
        <w:trPr>
          <w:jc w:val="center"/>
        </w:trPr>
        <w:tc>
          <w:tcPr>
            <w:tcW w:w="1718" w:type="dxa"/>
          </w:tcPr>
          <w:p w:rsidR="00A9799D" w:rsidRPr="00A9799D" w:rsidRDefault="00A9799D" w:rsidP="00A9799D">
            <w:pPr>
              <w:pStyle w:val="ListStyle"/>
              <w:tabs>
                <w:tab w:val="num" w:pos="360"/>
              </w:tabs>
              <w:spacing w:before="120" w:after="120"/>
              <w:contextualSpacing/>
              <w:rPr>
                <w:bCs/>
                <w:color w:val="000000"/>
                <w:sz w:val="18"/>
                <w:szCs w:val="18"/>
              </w:rPr>
            </w:pPr>
          </w:p>
        </w:tc>
        <w:tc>
          <w:tcPr>
            <w:tcW w:w="864"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Monday</w:t>
            </w:r>
          </w:p>
        </w:tc>
        <w:tc>
          <w:tcPr>
            <w:tcW w:w="867"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Tuesday</w:t>
            </w:r>
          </w:p>
        </w:tc>
        <w:tc>
          <w:tcPr>
            <w:tcW w:w="1107"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Wednesday</w:t>
            </w:r>
          </w:p>
        </w:tc>
      </w:tr>
      <w:tr w:rsidR="00287D68" w:rsidRPr="00A9799D" w:rsidTr="0070063B">
        <w:trPr>
          <w:jc w:val="center"/>
        </w:trPr>
        <w:tc>
          <w:tcPr>
            <w:tcW w:w="1718"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BeadLoom Game</w:t>
            </w:r>
          </w:p>
        </w:tc>
        <w:tc>
          <w:tcPr>
            <w:tcW w:w="864"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16</w:t>
            </w:r>
          </w:p>
        </w:tc>
        <w:tc>
          <w:tcPr>
            <w:tcW w:w="86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19</w:t>
            </w:r>
          </w:p>
        </w:tc>
        <w:tc>
          <w:tcPr>
            <w:tcW w:w="110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13</w:t>
            </w:r>
          </w:p>
        </w:tc>
      </w:tr>
      <w:tr w:rsidR="00287D68" w:rsidRPr="00A9799D" w:rsidTr="0070063B">
        <w:trPr>
          <w:jc w:val="center"/>
        </w:trPr>
        <w:tc>
          <w:tcPr>
            <w:tcW w:w="1718"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Virtual Bead Loom</w:t>
            </w:r>
          </w:p>
        </w:tc>
        <w:tc>
          <w:tcPr>
            <w:tcW w:w="864"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5</w:t>
            </w:r>
          </w:p>
        </w:tc>
        <w:tc>
          <w:tcPr>
            <w:tcW w:w="86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0</w:t>
            </w:r>
          </w:p>
        </w:tc>
        <w:tc>
          <w:tcPr>
            <w:tcW w:w="110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0</w:t>
            </w:r>
          </w:p>
        </w:tc>
      </w:tr>
      <w:tr w:rsidR="00287D68" w:rsidRPr="00A9799D" w:rsidTr="0070063B">
        <w:trPr>
          <w:jc w:val="center"/>
        </w:trPr>
        <w:tc>
          <w:tcPr>
            <w:tcW w:w="1718" w:type="dxa"/>
          </w:tcPr>
          <w:p w:rsidR="00A9799D" w:rsidRPr="0070063B" w:rsidRDefault="00A9799D" w:rsidP="00A9799D">
            <w:pPr>
              <w:pStyle w:val="ListStyle"/>
              <w:tabs>
                <w:tab w:val="num" w:pos="360"/>
              </w:tabs>
              <w:spacing w:before="120" w:after="120"/>
              <w:contextualSpacing/>
              <w:rPr>
                <w:b/>
                <w:bCs/>
                <w:color w:val="000000"/>
                <w:sz w:val="18"/>
                <w:szCs w:val="18"/>
              </w:rPr>
            </w:pPr>
            <w:r w:rsidRPr="0070063B">
              <w:rPr>
                <w:b/>
                <w:bCs/>
                <w:color w:val="000000"/>
                <w:sz w:val="18"/>
                <w:szCs w:val="18"/>
              </w:rPr>
              <w:t>Other CSDT</w:t>
            </w:r>
          </w:p>
        </w:tc>
        <w:tc>
          <w:tcPr>
            <w:tcW w:w="864"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w:t>
            </w:r>
          </w:p>
        </w:tc>
        <w:tc>
          <w:tcPr>
            <w:tcW w:w="86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2</w:t>
            </w:r>
          </w:p>
        </w:tc>
        <w:tc>
          <w:tcPr>
            <w:tcW w:w="1107" w:type="dxa"/>
          </w:tcPr>
          <w:p w:rsidR="00A9799D" w:rsidRPr="00A9799D" w:rsidRDefault="00A9799D" w:rsidP="00A9799D">
            <w:pPr>
              <w:pStyle w:val="ListStyle"/>
              <w:tabs>
                <w:tab w:val="num" w:pos="360"/>
              </w:tabs>
              <w:spacing w:before="120" w:after="120"/>
              <w:contextualSpacing/>
              <w:jc w:val="center"/>
              <w:rPr>
                <w:bCs/>
                <w:color w:val="000000"/>
                <w:sz w:val="18"/>
                <w:szCs w:val="18"/>
              </w:rPr>
            </w:pPr>
            <w:r w:rsidRPr="00A9799D">
              <w:rPr>
                <w:bCs/>
                <w:color w:val="000000"/>
                <w:sz w:val="18"/>
                <w:szCs w:val="18"/>
              </w:rPr>
              <w:t>8</w:t>
            </w:r>
          </w:p>
        </w:tc>
      </w:tr>
    </w:tbl>
    <w:p w:rsidR="00287D68" w:rsidRDefault="00287D68" w:rsidP="00A9799D">
      <w:pPr>
        <w:rPr>
          <w:bCs/>
          <w:color w:val="000000"/>
          <w:sz w:val="18"/>
          <w:szCs w:val="18"/>
        </w:rPr>
      </w:pPr>
    </w:p>
    <w:p w:rsidR="00BF49A0" w:rsidRDefault="00FE2B90" w:rsidP="00A9799D">
      <w:pPr>
        <w:rPr>
          <w:bCs/>
          <w:color w:val="000000"/>
          <w:sz w:val="18"/>
          <w:szCs w:val="18"/>
        </w:rPr>
      </w:pPr>
      <w:r>
        <w:rPr>
          <w:bCs/>
          <w:color w:val="000000"/>
          <w:sz w:val="18"/>
          <w:szCs w:val="18"/>
        </w:rPr>
        <w:t>The middle school students gave BeadLoom Game an average rating of 3.88 out of 5</w:t>
      </w:r>
      <w:r w:rsidR="00BF49A0">
        <w:rPr>
          <w:bCs/>
          <w:color w:val="000000"/>
          <w:sz w:val="18"/>
          <w:szCs w:val="18"/>
        </w:rPr>
        <w:t>.  When asked which they preferred</w:t>
      </w:r>
      <w:r w:rsidR="00E41940">
        <w:rPr>
          <w:bCs/>
          <w:color w:val="000000"/>
          <w:sz w:val="18"/>
          <w:szCs w:val="18"/>
        </w:rPr>
        <w:t>,</w:t>
      </w:r>
      <w:r w:rsidR="00BF49A0">
        <w:rPr>
          <w:bCs/>
          <w:color w:val="000000"/>
          <w:sz w:val="18"/>
          <w:szCs w:val="18"/>
        </w:rPr>
        <w:t xml:space="preserve"> 16 selected BeadLoom Game and 5 chose Virtual Bead Loom.  </w:t>
      </w:r>
      <w:r w:rsidR="00A9799D">
        <w:rPr>
          <w:bCs/>
          <w:color w:val="000000"/>
          <w:sz w:val="18"/>
          <w:szCs w:val="18"/>
        </w:rPr>
        <w:t>When asked why one student responded “</w:t>
      </w:r>
      <w:r w:rsidR="00A9799D" w:rsidRPr="00A9799D">
        <w:rPr>
          <w:color w:val="000000"/>
          <w:sz w:val="18"/>
          <w:szCs w:val="18"/>
        </w:rPr>
        <w:t>Because we have to solve with using our brains</w:t>
      </w:r>
      <w:r w:rsidR="00A9799D">
        <w:rPr>
          <w:color w:val="000000"/>
          <w:sz w:val="18"/>
          <w:szCs w:val="18"/>
        </w:rPr>
        <w:t xml:space="preserve">.”  </w:t>
      </w:r>
      <w:r w:rsidR="00BF49A0">
        <w:rPr>
          <w:bCs/>
          <w:color w:val="000000"/>
          <w:sz w:val="18"/>
          <w:szCs w:val="18"/>
        </w:rPr>
        <w:t>We also asked them to rank the CSDTs in order of preference.  Virtual Bead Loom was ranked the fourth most popular while BeadLoom Game was ranked second.  Over the course of the week long summer camp the middle school students managed to earn 183 Platinum medals</w:t>
      </w:r>
      <w:r w:rsidR="00EC319D">
        <w:rPr>
          <w:bCs/>
          <w:color w:val="000000"/>
          <w:sz w:val="18"/>
          <w:szCs w:val="18"/>
        </w:rPr>
        <w:t>.</w:t>
      </w:r>
    </w:p>
    <w:p w:rsidR="00287D68" w:rsidRDefault="00287D68" w:rsidP="00287D68">
      <w:pPr>
        <w:autoSpaceDE w:val="0"/>
        <w:autoSpaceDN w:val="0"/>
        <w:adjustRightInd w:val="0"/>
        <w:jc w:val="center"/>
        <w:rPr>
          <w:rFonts w:ascii="Times-Bold" w:hAnsi="Times-Bold" w:cs="Times-Bold"/>
          <w:b/>
          <w:bCs/>
          <w:sz w:val="16"/>
          <w:szCs w:val="16"/>
        </w:rPr>
      </w:pPr>
    </w:p>
    <w:p w:rsidR="00D229C3" w:rsidRPr="000518B5" w:rsidRDefault="00D229C3" w:rsidP="000518B5">
      <w:pPr>
        <w:pStyle w:val="ListStyle"/>
        <w:tabs>
          <w:tab w:val="num" w:pos="360"/>
        </w:tabs>
        <w:contextualSpacing/>
        <w:rPr>
          <w:rFonts w:ascii="Arial" w:hAnsi="Arial" w:cs="Arial"/>
          <w:b/>
          <w:bCs/>
          <w:color w:val="000000"/>
        </w:rPr>
      </w:pPr>
      <w:r w:rsidRPr="000518B5">
        <w:rPr>
          <w:rFonts w:ascii="Arial" w:hAnsi="Arial" w:cs="Arial"/>
          <w:b/>
          <w:bCs/>
          <w:color w:val="000000"/>
        </w:rPr>
        <w:t>5.2 High School Group</w:t>
      </w:r>
    </w:p>
    <w:p w:rsidR="00287D68" w:rsidRDefault="00646349" w:rsidP="00287D68">
      <w:pPr>
        <w:autoSpaceDE w:val="0"/>
        <w:autoSpaceDN w:val="0"/>
        <w:adjustRightInd w:val="0"/>
        <w:rPr>
          <w:rFonts w:ascii="Times-Bold" w:hAnsi="Times-Bold" w:cs="Times-Bold"/>
          <w:sz w:val="18"/>
          <w:szCs w:val="18"/>
        </w:rPr>
      </w:pPr>
      <w:r>
        <w:rPr>
          <w:rFonts w:ascii="Times-Bold" w:hAnsi="Times-Bold" w:cs="Times-Bold"/>
          <w:sz w:val="18"/>
          <w:szCs w:val="18"/>
        </w:rPr>
        <w:t xml:space="preserve">Similar to </w:t>
      </w:r>
      <w:r w:rsidR="00D229C3">
        <w:rPr>
          <w:rFonts w:ascii="Times-Bold" w:hAnsi="Times-Bold" w:cs="Times-Bold"/>
          <w:sz w:val="18"/>
          <w:szCs w:val="18"/>
        </w:rPr>
        <w:t>the middle scho</w:t>
      </w:r>
      <w:r w:rsidR="00B2240F">
        <w:rPr>
          <w:rFonts w:ascii="Times-Bold" w:hAnsi="Times-Bold" w:cs="Times-Bold"/>
          <w:sz w:val="18"/>
          <w:szCs w:val="18"/>
        </w:rPr>
        <w:t xml:space="preserve">ol group, the high school groups had statistically insignificant differences in the area of Cartesian coordinates.  This </w:t>
      </w:r>
      <w:r w:rsidR="00322D74">
        <w:rPr>
          <w:rFonts w:ascii="Times-Bold" w:hAnsi="Times-Bold" w:cs="Times-Bold"/>
          <w:sz w:val="18"/>
          <w:szCs w:val="18"/>
        </w:rPr>
        <w:t xml:space="preserve">was likely </w:t>
      </w:r>
      <w:r>
        <w:rPr>
          <w:rFonts w:ascii="Times-Bold" w:hAnsi="Times-Bold" w:cs="Times-Bold"/>
          <w:sz w:val="18"/>
          <w:szCs w:val="18"/>
        </w:rPr>
        <w:t>a</w:t>
      </w:r>
      <w:r w:rsidR="00B2240F">
        <w:rPr>
          <w:rFonts w:ascii="Times-Bold" w:hAnsi="Times-Bold" w:cs="Times-Bold"/>
          <w:sz w:val="18"/>
          <w:szCs w:val="18"/>
        </w:rPr>
        <w:t xml:space="preserve"> result from all the students already having a strong working knowledge of the Cartesian coordinates system and thus showing very little change f</w:t>
      </w:r>
      <w:r w:rsidR="00796BDD">
        <w:rPr>
          <w:rFonts w:ascii="Times-Bold" w:hAnsi="Times-Bold" w:cs="Times-Bold"/>
          <w:sz w:val="18"/>
          <w:szCs w:val="18"/>
        </w:rPr>
        <w:t>rom pre to mid and on to post.</w:t>
      </w:r>
    </w:p>
    <w:p w:rsidR="005D3E6D" w:rsidRDefault="005D3E6D" w:rsidP="00287D68">
      <w:pPr>
        <w:autoSpaceDE w:val="0"/>
        <w:autoSpaceDN w:val="0"/>
        <w:adjustRightInd w:val="0"/>
        <w:rPr>
          <w:rFonts w:ascii="Times-Bold" w:hAnsi="Times-Bold" w:cs="Times-Bold"/>
          <w:sz w:val="18"/>
          <w:szCs w:val="18"/>
        </w:rPr>
      </w:pPr>
    </w:p>
    <w:p w:rsidR="00796BDD" w:rsidRDefault="00EC319D" w:rsidP="00287D68">
      <w:pPr>
        <w:autoSpaceDE w:val="0"/>
        <w:autoSpaceDN w:val="0"/>
        <w:adjustRightInd w:val="0"/>
        <w:rPr>
          <w:rFonts w:ascii="Times-Bold" w:hAnsi="Times-Bold" w:cs="Times-Bold"/>
          <w:noProof/>
          <w:sz w:val="18"/>
          <w:szCs w:val="18"/>
        </w:rPr>
      </w:pPr>
      <w:r>
        <w:rPr>
          <w:rFonts w:ascii="Times-Bold" w:hAnsi="Times-Bold" w:cs="Times-Bold"/>
          <w:noProof/>
          <w:sz w:val="18"/>
          <w:szCs w:val="18"/>
        </w:rPr>
        <w:drawing>
          <wp:inline distT="0" distB="0" distL="0" distR="0">
            <wp:extent cx="3028269" cy="1817147"/>
            <wp:effectExtent l="19050" t="0" r="19731" b="0"/>
            <wp:docPr id="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96BDD" w:rsidRPr="00796BDD" w:rsidRDefault="00796BDD" w:rsidP="00287D68">
      <w:pPr>
        <w:autoSpaceDE w:val="0"/>
        <w:autoSpaceDN w:val="0"/>
        <w:adjustRightInd w:val="0"/>
        <w:rPr>
          <w:rFonts w:ascii="Times-Bold" w:hAnsi="Times-Bold" w:cs="Times-Bold"/>
          <w:noProof/>
          <w:sz w:val="12"/>
          <w:szCs w:val="12"/>
        </w:rPr>
      </w:pPr>
    </w:p>
    <w:p w:rsidR="00796BDD" w:rsidRDefault="00796BDD" w:rsidP="00796BDD">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Figure </w:t>
      </w:r>
      <w:r w:rsidR="0057508D">
        <w:rPr>
          <w:rFonts w:ascii="Times-Bold" w:hAnsi="Times-Bold" w:cs="Times-Bold"/>
          <w:b/>
          <w:bCs/>
          <w:sz w:val="16"/>
          <w:szCs w:val="16"/>
        </w:rPr>
        <w:t>6</w:t>
      </w:r>
      <w:r>
        <w:rPr>
          <w:rFonts w:ascii="Times-Bold" w:hAnsi="Times-Bold" w:cs="Times-Bold"/>
          <w:b/>
          <w:bCs/>
          <w:sz w:val="16"/>
          <w:szCs w:val="16"/>
        </w:rPr>
        <w:t>: High school test results</w:t>
      </w:r>
    </w:p>
    <w:p w:rsidR="00796BDD" w:rsidRDefault="00796BDD" w:rsidP="00287D68">
      <w:pPr>
        <w:autoSpaceDE w:val="0"/>
        <w:autoSpaceDN w:val="0"/>
        <w:adjustRightInd w:val="0"/>
        <w:rPr>
          <w:rFonts w:ascii="Times-Bold" w:hAnsi="Times-Bold" w:cs="Times-Bold"/>
          <w:sz w:val="12"/>
          <w:szCs w:val="12"/>
        </w:rPr>
      </w:pPr>
    </w:p>
    <w:p w:rsidR="00796BDD" w:rsidRDefault="00796BDD" w:rsidP="00287D68">
      <w:pPr>
        <w:autoSpaceDE w:val="0"/>
        <w:autoSpaceDN w:val="0"/>
        <w:adjustRightInd w:val="0"/>
        <w:rPr>
          <w:rFonts w:ascii="Times-Bold" w:hAnsi="Times-Bold" w:cs="Times-Bold"/>
          <w:sz w:val="18"/>
          <w:szCs w:val="18"/>
        </w:rPr>
      </w:pPr>
      <w:r>
        <w:rPr>
          <w:rFonts w:ascii="Times-Bold" w:hAnsi="Times-Bold" w:cs="Times-Bold"/>
          <w:sz w:val="18"/>
          <w:szCs w:val="18"/>
        </w:rPr>
        <w:t xml:space="preserve">Figure </w:t>
      </w:r>
      <w:r w:rsidR="005D3E6D">
        <w:rPr>
          <w:rFonts w:ascii="Times-Bold" w:hAnsi="Times-Bold" w:cs="Times-Bold"/>
          <w:sz w:val="18"/>
          <w:szCs w:val="18"/>
        </w:rPr>
        <w:t>7</w:t>
      </w:r>
      <w:r>
        <w:rPr>
          <w:rFonts w:ascii="Times-Bold" w:hAnsi="Times-Bold" w:cs="Times-Bold"/>
          <w:sz w:val="18"/>
          <w:szCs w:val="18"/>
        </w:rPr>
        <w:t xml:space="preserve"> shows the high school students pre, mid, and post test scores on the questions dealing with iteration and layering.  Like </w:t>
      </w:r>
      <w:r>
        <w:rPr>
          <w:rFonts w:ascii="Times-Bold" w:hAnsi="Times-Bold" w:cs="Times-Bold"/>
          <w:sz w:val="18"/>
          <w:szCs w:val="18"/>
        </w:rPr>
        <w:lastRenderedPageBreak/>
        <w:t xml:space="preserve">the middle school group, the tool group showed no learning gains during the mid test while the game group saw learning gains from pre to </w:t>
      </w:r>
      <w:r w:rsidR="00F12958">
        <w:rPr>
          <w:rFonts w:ascii="Times-Bold" w:hAnsi="Times-Bold" w:cs="Times-Bold"/>
          <w:sz w:val="18"/>
          <w:szCs w:val="18"/>
        </w:rPr>
        <w:t>m</w:t>
      </w:r>
      <w:r>
        <w:rPr>
          <w:rFonts w:ascii="Times-Bold" w:hAnsi="Times-Bold" w:cs="Times-Bold"/>
          <w:sz w:val="18"/>
          <w:szCs w:val="18"/>
        </w:rPr>
        <w:t>id</w:t>
      </w:r>
      <w:r w:rsidR="00F12958">
        <w:rPr>
          <w:rFonts w:ascii="Times-Bold" w:hAnsi="Times-Bold" w:cs="Times-Bold"/>
          <w:sz w:val="18"/>
          <w:szCs w:val="18"/>
        </w:rPr>
        <w:t xml:space="preserve"> test</w:t>
      </w:r>
      <w:r>
        <w:rPr>
          <w:rFonts w:ascii="Times-Bold" w:hAnsi="Times-Bold" w:cs="Times-Bold"/>
          <w:sz w:val="18"/>
          <w:szCs w:val="18"/>
        </w:rPr>
        <w:t xml:space="preserve"> and mid to </w:t>
      </w:r>
      <w:r w:rsidR="00F12958">
        <w:rPr>
          <w:rFonts w:ascii="Times-Bold" w:hAnsi="Times-Bold" w:cs="Times-Bold"/>
          <w:sz w:val="18"/>
          <w:szCs w:val="18"/>
        </w:rPr>
        <w:t>p</w:t>
      </w:r>
      <w:r>
        <w:rPr>
          <w:rFonts w:ascii="Times-Bold" w:hAnsi="Times-Bold" w:cs="Times-Bold"/>
          <w:sz w:val="18"/>
          <w:szCs w:val="18"/>
        </w:rPr>
        <w:t>ost</w:t>
      </w:r>
      <w:r w:rsidR="0070063B">
        <w:rPr>
          <w:rFonts w:ascii="Times-Bold" w:hAnsi="Times-Bold" w:cs="Times-Bold"/>
          <w:sz w:val="18"/>
          <w:szCs w:val="18"/>
        </w:rPr>
        <w:t xml:space="preserve"> t</w:t>
      </w:r>
      <w:r w:rsidR="00A4384A">
        <w:rPr>
          <w:rFonts w:ascii="Times-Bold" w:hAnsi="Times-Bold" w:cs="Times-Bold"/>
          <w:sz w:val="18"/>
          <w:szCs w:val="18"/>
        </w:rPr>
        <w:t>est</w:t>
      </w:r>
      <w:r>
        <w:rPr>
          <w:rFonts w:ascii="Times-Bold" w:hAnsi="Times-Bold" w:cs="Times-Bold"/>
          <w:sz w:val="18"/>
          <w:szCs w:val="18"/>
        </w:rPr>
        <w:t xml:space="preserve">.  </w:t>
      </w:r>
      <w:r w:rsidR="0028007B">
        <w:rPr>
          <w:rFonts w:ascii="Times-Bold" w:hAnsi="Times-Bold" w:cs="Times-Bold"/>
          <w:sz w:val="18"/>
          <w:szCs w:val="18"/>
        </w:rPr>
        <w:t xml:space="preserve">Once again the </w:t>
      </w:r>
      <w:r w:rsidR="0070063B">
        <w:rPr>
          <w:rFonts w:ascii="Times-Bold" w:hAnsi="Times-Bold" w:cs="Times-Bold"/>
          <w:sz w:val="18"/>
          <w:szCs w:val="18"/>
        </w:rPr>
        <w:t>t</w:t>
      </w:r>
      <w:r w:rsidR="0028007B">
        <w:rPr>
          <w:rFonts w:ascii="Times-Bold" w:hAnsi="Times-Bold" w:cs="Times-Bold"/>
          <w:sz w:val="18"/>
          <w:szCs w:val="18"/>
        </w:rPr>
        <w:t xml:space="preserve">ool group only saw learning gains after playing .  Table </w:t>
      </w:r>
      <w:r w:rsidR="00A4384A">
        <w:rPr>
          <w:rFonts w:ascii="Times-Bold" w:hAnsi="Times-Bold" w:cs="Times-Bold"/>
          <w:sz w:val="18"/>
          <w:szCs w:val="18"/>
        </w:rPr>
        <w:t>3</w:t>
      </w:r>
      <w:r w:rsidR="0028007B">
        <w:rPr>
          <w:rFonts w:ascii="Times-Bold" w:hAnsi="Times-Bold" w:cs="Times-Bold"/>
          <w:sz w:val="18"/>
          <w:szCs w:val="18"/>
        </w:rPr>
        <w:t xml:space="preserve"> compares the learning differences between the groups for these questions.</w:t>
      </w:r>
      <w:r w:rsidR="00FF13C2">
        <w:rPr>
          <w:rFonts w:ascii="Times-Bold" w:hAnsi="Times-Bold" w:cs="Times-Bold"/>
          <w:sz w:val="18"/>
          <w:szCs w:val="18"/>
        </w:rPr>
        <w:t xml:space="preserve">  There was a significant learning difference for the </w:t>
      </w:r>
      <w:r w:rsidR="00834754">
        <w:rPr>
          <w:rFonts w:ascii="Times-Bold" w:hAnsi="Times-Bold" w:cs="Times-Bold"/>
          <w:sz w:val="18"/>
          <w:szCs w:val="18"/>
        </w:rPr>
        <w:t>G</w:t>
      </w:r>
      <w:r w:rsidR="00FF13C2">
        <w:rPr>
          <w:rFonts w:ascii="Times-Bold" w:hAnsi="Times-Bold" w:cs="Times-Bold"/>
          <w:sz w:val="18"/>
          <w:szCs w:val="18"/>
        </w:rPr>
        <w:t xml:space="preserve">ame </w:t>
      </w:r>
      <w:r w:rsidR="00834754">
        <w:rPr>
          <w:rFonts w:ascii="Times-Bold" w:hAnsi="Times-Bold" w:cs="Times-Bold"/>
          <w:sz w:val="18"/>
          <w:szCs w:val="18"/>
        </w:rPr>
        <w:t>G</w:t>
      </w:r>
      <w:r w:rsidR="00FF13C2">
        <w:rPr>
          <w:rFonts w:ascii="Times-Bold" w:hAnsi="Times-Bold" w:cs="Times-Bold"/>
          <w:sz w:val="18"/>
          <w:szCs w:val="18"/>
        </w:rPr>
        <w:t xml:space="preserve">roup from </w:t>
      </w:r>
      <w:r w:rsidR="0070063B">
        <w:rPr>
          <w:rFonts w:ascii="Times-Bold" w:hAnsi="Times-Bold" w:cs="Times-Bold"/>
          <w:sz w:val="18"/>
          <w:szCs w:val="18"/>
        </w:rPr>
        <w:t>p</w:t>
      </w:r>
      <w:r w:rsidR="00FF13C2">
        <w:rPr>
          <w:rFonts w:ascii="Times-Bold" w:hAnsi="Times-Bold" w:cs="Times-Bold"/>
          <w:sz w:val="18"/>
          <w:szCs w:val="18"/>
        </w:rPr>
        <w:t xml:space="preserve">re to </w:t>
      </w:r>
      <w:r w:rsidR="0070063B">
        <w:rPr>
          <w:rFonts w:ascii="Times-Bold" w:hAnsi="Times-Bold" w:cs="Times-Bold"/>
          <w:sz w:val="18"/>
          <w:szCs w:val="18"/>
        </w:rPr>
        <w:t>m</w:t>
      </w:r>
      <w:r w:rsidR="00FF13C2">
        <w:rPr>
          <w:rFonts w:ascii="Times-Bold" w:hAnsi="Times-Bold" w:cs="Times-Bold"/>
          <w:sz w:val="18"/>
          <w:szCs w:val="18"/>
        </w:rPr>
        <w:t>id</w:t>
      </w:r>
      <w:r w:rsidR="0070063B">
        <w:rPr>
          <w:rFonts w:ascii="Times-Bold" w:hAnsi="Times-Bold" w:cs="Times-Bold"/>
          <w:sz w:val="18"/>
          <w:szCs w:val="18"/>
        </w:rPr>
        <w:t xml:space="preserve"> t</w:t>
      </w:r>
      <w:r w:rsidR="00834754">
        <w:rPr>
          <w:rFonts w:ascii="Times-Bold" w:hAnsi="Times-Bold" w:cs="Times-Bold"/>
          <w:sz w:val="18"/>
          <w:szCs w:val="18"/>
        </w:rPr>
        <w:t>est</w:t>
      </w:r>
      <w:r w:rsidR="00FF13C2">
        <w:rPr>
          <w:rFonts w:ascii="Times-Bold" w:hAnsi="Times-Bold" w:cs="Times-Bold"/>
          <w:sz w:val="18"/>
          <w:szCs w:val="18"/>
        </w:rPr>
        <w:t xml:space="preserve"> and for the </w:t>
      </w:r>
      <w:r w:rsidR="0070063B">
        <w:rPr>
          <w:rFonts w:ascii="Times-Bold" w:hAnsi="Times-Bold" w:cs="Times-Bold"/>
          <w:sz w:val="18"/>
          <w:szCs w:val="18"/>
        </w:rPr>
        <w:t>to</w:t>
      </w:r>
      <w:r w:rsidR="00FF13C2">
        <w:rPr>
          <w:rFonts w:ascii="Times-Bold" w:hAnsi="Times-Bold" w:cs="Times-Bold"/>
          <w:sz w:val="18"/>
          <w:szCs w:val="18"/>
        </w:rPr>
        <w:t xml:space="preserve">ol </w:t>
      </w:r>
      <w:r w:rsidR="0070063B">
        <w:rPr>
          <w:rFonts w:ascii="Times-Bold" w:hAnsi="Times-Bold" w:cs="Times-Bold"/>
          <w:sz w:val="18"/>
          <w:szCs w:val="18"/>
        </w:rPr>
        <w:t>g</w:t>
      </w:r>
      <w:r w:rsidR="00FF13C2">
        <w:rPr>
          <w:rFonts w:ascii="Times-Bold" w:hAnsi="Times-Bold" w:cs="Times-Bold"/>
          <w:sz w:val="18"/>
          <w:szCs w:val="18"/>
        </w:rPr>
        <w:t xml:space="preserve">roup from </w:t>
      </w:r>
      <w:r w:rsidR="0070063B">
        <w:rPr>
          <w:rFonts w:ascii="Times-Bold" w:hAnsi="Times-Bold" w:cs="Times-Bold"/>
          <w:sz w:val="18"/>
          <w:szCs w:val="18"/>
        </w:rPr>
        <w:t>m</w:t>
      </w:r>
      <w:r w:rsidR="00FF13C2">
        <w:rPr>
          <w:rFonts w:ascii="Times-Bold" w:hAnsi="Times-Bold" w:cs="Times-Bold"/>
          <w:sz w:val="18"/>
          <w:szCs w:val="18"/>
        </w:rPr>
        <w:t xml:space="preserve">id to </w:t>
      </w:r>
      <w:r w:rsidR="0070063B">
        <w:rPr>
          <w:rFonts w:ascii="Times-Bold" w:hAnsi="Times-Bold" w:cs="Times-Bold"/>
          <w:sz w:val="18"/>
          <w:szCs w:val="18"/>
        </w:rPr>
        <w:t>p</w:t>
      </w:r>
      <w:r w:rsidR="00FF13C2">
        <w:rPr>
          <w:rFonts w:ascii="Times-Bold" w:hAnsi="Times-Bold" w:cs="Times-Bold"/>
          <w:sz w:val="18"/>
          <w:szCs w:val="18"/>
        </w:rPr>
        <w:t>ost</w:t>
      </w:r>
      <w:r w:rsidR="0070063B">
        <w:rPr>
          <w:rFonts w:ascii="Times-Bold" w:hAnsi="Times-Bold" w:cs="Times-Bold"/>
          <w:sz w:val="18"/>
          <w:szCs w:val="18"/>
        </w:rPr>
        <w:t xml:space="preserve"> t</w:t>
      </w:r>
      <w:r w:rsidR="00834754">
        <w:rPr>
          <w:rFonts w:ascii="Times-Bold" w:hAnsi="Times-Bold" w:cs="Times-Bold"/>
          <w:sz w:val="18"/>
          <w:szCs w:val="18"/>
        </w:rPr>
        <w:t>est</w:t>
      </w:r>
      <w:r w:rsidR="00FF13C2">
        <w:rPr>
          <w:rFonts w:ascii="Times-Bold" w:hAnsi="Times-Bold" w:cs="Times-Bold"/>
          <w:sz w:val="18"/>
          <w:szCs w:val="18"/>
        </w:rPr>
        <w:t>; in other words</w:t>
      </w:r>
      <w:r w:rsidR="00834754">
        <w:rPr>
          <w:rFonts w:ascii="Times-Bold" w:hAnsi="Times-Bold" w:cs="Times-Bold"/>
          <w:sz w:val="18"/>
          <w:szCs w:val="18"/>
        </w:rPr>
        <w:t xml:space="preserve">, </w:t>
      </w:r>
      <w:r w:rsidR="00FF13C2">
        <w:rPr>
          <w:rFonts w:ascii="Times-Bold" w:hAnsi="Times-Bold" w:cs="Times-Bold"/>
          <w:sz w:val="18"/>
          <w:szCs w:val="18"/>
        </w:rPr>
        <w:t xml:space="preserve">after exposure to </w:t>
      </w:r>
      <w:r w:rsidR="00834754">
        <w:rPr>
          <w:rFonts w:ascii="Times-Bold" w:hAnsi="Times-Bold" w:cs="Times-Bold"/>
          <w:sz w:val="18"/>
          <w:szCs w:val="18"/>
        </w:rPr>
        <w:t>BeadLoom Game</w:t>
      </w:r>
      <w:r w:rsidR="00FF13C2">
        <w:rPr>
          <w:rFonts w:ascii="Times-Bold" w:hAnsi="Times-Bold" w:cs="Times-Bold"/>
          <w:sz w:val="18"/>
          <w:szCs w:val="18"/>
        </w:rPr>
        <w:t xml:space="preserve">.  </w:t>
      </w:r>
      <w:r w:rsidR="00356ADF">
        <w:rPr>
          <w:rFonts w:ascii="Times-Bold" w:hAnsi="Times-Bold" w:cs="Times-Bold"/>
          <w:sz w:val="18"/>
          <w:szCs w:val="18"/>
        </w:rPr>
        <w:t xml:space="preserve">Like the middle school </w:t>
      </w:r>
      <w:r w:rsidR="0070063B">
        <w:rPr>
          <w:rFonts w:ascii="Times-Bold" w:hAnsi="Times-Bold" w:cs="Times-Bold"/>
          <w:sz w:val="18"/>
          <w:szCs w:val="18"/>
        </w:rPr>
        <w:t>tool g</w:t>
      </w:r>
      <w:r w:rsidR="00356ADF">
        <w:rPr>
          <w:rFonts w:ascii="Times-Bold" w:hAnsi="Times-Bold" w:cs="Times-Bold"/>
          <w:sz w:val="18"/>
          <w:szCs w:val="18"/>
        </w:rPr>
        <w:t xml:space="preserve">roup, the high school </w:t>
      </w:r>
      <w:r w:rsidR="0070063B">
        <w:rPr>
          <w:rFonts w:ascii="Times-Bold" w:hAnsi="Times-Bold" w:cs="Times-Bold"/>
          <w:sz w:val="18"/>
          <w:szCs w:val="18"/>
        </w:rPr>
        <w:t>t</w:t>
      </w:r>
      <w:r w:rsidR="00356ADF">
        <w:rPr>
          <w:rFonts w:ascii="Times-Bold" w:hAnsi="Times-Bold" w:cs="Times-Bold"/>
          <w:sz w:val="18"/>
          <w:szCs w:val="18"/>
        </w:rPr>
        <w:t xml:space="preserve">ool </w:t>
      </w:r>
      <w:r w:rsidR="0070063B">
        <w:rPr>
          <w:rFonts w:ascii="Times-Bold" w:hAnsi="Times-Bold" w:cs="Times-Bold"/>
          <w:sz w:val="18"/>
          <w:szCs w:val="18"/>
        </w:rPr>
        <w:t>g</w:t>
      </w:r>
      <w:r w:rsidR="00356ADF">
        <w:rPr>
          <w:rFonts w:ascii="Times-Bold" w:hAnsi="Times-Bold" w:cs="Times-Bold"/>
          <w:sz w:val="18"/>
          <w:szCs w:val="18"/>
        </w:rPr>
        <w:t xml:space="preserve">roup was able to overcome the initial learning gains difference and catch up to the </w:t>
      </w:r>
      <w:r w:rsidR="0070063B">
        <w:rPr>
          <w:rFonts w:ascii="Times-Bold" w:hAnsi="Times-Bold" w:cs="Times-Bold"/>
          <w:sz w:val="18"/>
          <w:szCs w:val="18"/>
        </w:rPr>
        <w:t>g</w:t>
      </w:r>
      <w:r w:rsidR="00356ADF">
        <w:rPr>
          <w:rFonts w:ascii="Times-Bold" w:hAnsi="Times-Bold" w:cs="Times-Bold"/>
          <w:sz w:val="18"/>
          <w:szCs w:val="18"/>
        </w:rPr>
        <w:t xml:space="preserve">ame </w:t>
      </w:r>
      <w:r w:rsidR="0070063B">
        <w:rPr>
          <w:rFonts w:ascii="Times-Bold" w:hAnsi="Times-Bold" w:cs="Times-Bold"/>
          <w:sz w:val="18"/>
          <w:szCs w:val="18"/>
        </w:rPr>
        <w:t>g</w:t>
      </w:r>
      <w:r w:rsidR="00356ADF">
        <w:rPr>
          <w:rFonts w:ascii="Times-Bold" w:hAnsi="Times-Bold" w:cs="Times-Bold"/>
          <w:sz w:val="18"/>
          <w:szCs w:val="18"/>
        </w:rPr>
        <w:t xml:space="preserve">roup by playing </w:t>
      </w:r>
      <w:r w:rsidR="0070063B">
        <w:rPr>
          <w:rFonts w:ascii="Times-Bold" w:hAnsi="Times-Bold" w:cs="Times-Bold"/>
          <w:sz w:val="18"/>
          <w:szCs w:val="18"/>
        </w:rPr>
        <w:t>BeadLoom Game</w:t>
      </w:r>
      <w:r w:rsidR="00356ADF">
        <w:rPr>
          <w:rFonts w:ascii="Times-Bold" w:hAnsi="Times-Bold" w:cs="Times-Bold"/>
          <w:sz w:val="18"/>
          <w:szCs w:val="18"/>
        </w:rPr>
        <w:t>.</w:t>
      </w:r>
    </w:p>
    <w:p w:rsidR="0028007B" w:rsidRDefault="0028007B" w:rsidP="00287D68">
      <w:pPr>
        <w:autoSpaceDE w:val="0"/>
        <w:autoSpaceDN w:val="0"/>
        <w:adjustRightInd w:val="0"/>
        <w:rPr>
          <w:rFonts w:ascii="Times-Bold" w:hAnsi="Times-Bold" w:cs="Times-Bold"/>
          <w:sz w:val="18"/>
          <w:szCs w:val="18"/>
        </w:rPr>
      </w:pPr>
    </w:p>
    <w:p w:rsidR="0028007B" w:rsidRDefault="0028007B" w:rsidP="0028007B">
      <w:pPr>
        <w:autoSpaceDE w:val="0"/>
        <w:autoSpaceDN w:val="0"/>
        <w:adjustRightInd w:val="0"/>
        <w:jc w:val="center"/>
        <w:rPr>
          <w:rFonts w:ascii="Times-Bold" w:hAnsi="Times-Bold" w:cs="Times-Bold"/>
          <w:b/>
          <w:bCs/>
          <w:sz w:val="16"/>
          <w:szCs w:val="16"/>
        </w:rPr>
      </w:pPr>
      <w:r>
        <w:rPr>
          <w:rFonts w:ascii="Times-Bold" w:hAnsi="Times-Bold" w:cs="Times-Bold"/>
          <w:b/>
          <w:bCs/>
          <w:sz w:val="16"/>
          <w:szCs w:val="16"/>
        </w:rPr>
        <w:t xml:space="preserve">Table </w:t>
      </w:r>
      <w:r w:rsidR="00A4384A">
        <w:rPr>
          <w:rFonts w:ascii="Times-Bold" w:hAnsi="Times-Bold" w:cs="Times-Bold"/>
          <w:b/>
          <w:bCs/>
          <w:sz w:val="16"/>
          <w:szCs w:val="16"/>
        </w:rPr>
        <w:t>3</w:t>
      </w:r>
      <w:r>
        <w:rPr>
          <w:rFonts w:ascii="Times-Bold" w:hAnsi="Times-Bold" w:cs="Times-Bold"/>
          <w:b/>
          <w:bCs/>
          <w:sz w:val="16"/>
          <w:szCs w:val="16"/>
        </w:rPr>
        <w:t>: Learning differences between high school groups</w:t>
      </w:r>
    </w:p>
    <w:p w:rsidR="0028007B" w:rsidRPr="00396FD8" w:rsidRDefault="0028007B" w:rsidP="0028007B">
      <w:pPr>
        <w:autoSpaceDE w:val="0"/>
        <w:autoSpaceDN w:val="0"/>
        <w:adjustRightInd w:val="0"/>
        <w:jc w:val="center"/>
        <w:rPr>
          <w:bCs/>
          <w:color w:val="000000"/>
          <w:sz w:val="12"/>
          <w:szCs w:val="12"/>
        </w:rPr>
      </w:pPr>
    </w:p>
    <w:tbl>
      <w:tblPr>
        <w:tblW w:w="4947" w:type="dxa"/>
        <w:jc w:val="center"/>
        <w:tblBorders>
          <w:top w:val="single" w:sz="4" w:space="0" w:color="000000"/>
          <w:left w:val="single" w:sz="4" w:space="0" w:color="000000"/>
          <w:bottom w:val="single" w:sz="4" w:space="0" w:color="000000"/>
          <w:right w:val="single" w:sz="4" w:space="0" w:color="000000"/>
        </w:tblBorders>
        <w:tblLook w:val="04A0"/>
      </w:tblPr>
      <w:tblGrid>
        <w:gridCol w:w="1676"/>
        <w:gridCol w:w="476"/>
        <w:gridCol w:w="913"/>
        <w:gridCol w:w="952"/>
        <w:gridCol w:w="930"/>
      </w:tblGrid>
      <w:tr w:rsidR="0028007B" w:rsidRPr="00396FD8" w:rsidTr="0070063B">
        <w:trPr>
          <w:jc w:val="center"/>
        </w:trPr>
        <w:tc>
          <w:tcPr>
            <w:tcW w:w="1676" w:type="dxa"/>
          </w:tcPr>
          <w:p w:rsidR="0028007B" w:rsidRPr="00396FD8" w:rsidRDefault="0028007B" w:rsidP="00615EF5">
            <w:pPr>
              <w:pStyle w:val="ListStyle"/>
              <w:tabs>
                <w:tab w:val="num" w:pos="360"/>
              </w:tabs>
              <w:spacing w:before="120" w:after="120"/>
              <w:contextualSpacing/>
              <w:rPr>
                <w:bCs/>
                <w:color w:val="000000"/>
                <w:sz w:val="18"/>
                <w:szCs w:val="18"/>
              </w:rPr>
            </w:pPr>
          </w:p>
        </w:tc>
        <w:tc>
          <w:tcPr>
            <w:tcW w:w="4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N</w:t>
            </w:r>
          </w:p>
        </w:tc>
        <w:tc>
          <w:tcPr>
            <w:tcW w:w="913"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Mid-Pre</w:t>
            </w:r>
          </w:p>
        </w:tc>
        <w:tc>
          <w:tcPr>
            <w:tcW w:w="952"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Post-Mid</w:t>
            </w:r>
          </w:p>
        </w:tc>
        <w:tc>
          <w:tcPr>
            <w:tcW w:w="930"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Post-Pre</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Game</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1</w:t>
            </w:r>
            <w:r w:rsidR="00FF13C2">
              <w:rPr>
                <w:bCs/>
                <w:color w:val="000000"/>
                <w:sz w:val="18"/>
                <w:szCs w:val="18"/>
              </w:rPr>
              <w:t>0</w:t>
            </w:r>
          </w:p>
        </w:tc>
        <w:tc>
          <w:tcPr>
            <w:tcW w:w="913"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27.50</w:t>
            </w:r>
          </w:p>
        </w:tc>
        <w:tc>
          <w:tcPr>
            <w:tcW w:w="952"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8.33</w:t>
            </w:r>
          </w:p>
        </w:tc>
        <w:tc>
          <w:tcPr>
            <w:tcW w:w="930"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35.83</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Tool</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10</w:t>
            </w:r>
          </w:p>
        </w:tc>
        <w:tc>
          <w:tcPr>
            <w:tcW w:w="913"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.83</w:t>
            </w:r>
          </w:p>
        </w:tc>
        <w:tc>
          <w:tcPr>
            <w:tcW w:w="952"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30.42</w:t>
            </w:r>
          </w:p>
        </w:tc>
        <w:tc>
          <w:tcPr>
            <w:tcW w:w="930" w:type="dxa"/>
          </w:tcPr>
          <w:p w:rsidR="0028007B" w:rsidRPr="00396FD8" w:rsidRDefault="00FF13C2" w:rsidP="00615EF5">
            <w:pPr>
              <w:pStyle w:val="ListStyle"/>
              <w:tabs>
                <w:tab w:val="num" w:pos="360"/>
              </w:tabs>
              <w:spacing w:before="120" w:after="120"/>
              <w:contextualSpacing/>
              <w:rPr>
                <w:bCs/>
                <w:color w:val="000000"/>
                <w:sz w:val="18"/>
                <w:szCs w:val="18"/>
              </w:rPr>
            </w:pPr>
            <w:r>
              <w:rPr>
                <w:bCs/>
                <w:color w:val="000000"/>
                <w:sz w:val="18"/>
                <w:szCs w:val="18"/>
              </w:rPr>
              <w:t>31.25</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Difference p value</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p>
        </w:tc>
        <w:tc>
          <w:tcPr>
            <w:tcW w:w="913"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Pr>
                <w:bCs/>
                <w:color w:val="000000"/>
                <w:sz w:val="18"/>
                <w:szCs w:val="18"/>
              </w:rPr>
              <w:t>0</w:t>
            </w:r>
            <w:r w:rsidR="00FF13C2">
              <w:rPr>
                <w:bCs/>
                <w:color w:val="000000"/>
                <w:sz w:val="18"/>
                <w:szCs w:val="18"/>
              </w:rPr>
              <w:t>012</w:t>
            </w:r>
          </w:p>
        </w:tc>
        <w:tc>
          <w:tcPr>
            <w:tcW w:w="952"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sidR="00FF13C2">
              <w:rPr>
                <w:bCs/>
                <w:color w:val="000000"/>
                <w:sz w:val="18"/>
                <w:szCs w:val="18"/>
              </w:rPr>
              <w:t>0031</w:t>
            </w:r>
          </w:p>
        </w:tc>
        <w:tc>
          <w:tcPr>
            <w:tcW w:w="930"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sidR="00FF13C2">
              <w:rPr>
                <w:bCs/>
                <w:color w:val="000000"/>
                <w:sz w:val="18"/>
                <w:szCs w:val="18"/>
              </w:rPr>
              <w:t>63</w:t>
            </w:r>
          </w:p>
        </w:tc>
      </w:tr>
      <w:tr w:rsidR="0028007B" w:rsidRPr="00396FD8" w:rsidTr="0070063B">
        <w:trPr>
          <w:jc w:val="center"/>
        </w:trPr>
        <w:tc>
          <w:tcPr>
            <w:tcW w:w="1676" w:type="dxa"/>
          </w:tcPr>
          <w:p w:rsidR="0028007B" w:rsidRPr="0070063B" w:rsidRDefault="0028007B" w:rsidP="00615EF5">
            <w:pPr>
              <w:pStyle w:val="ListStyle"/>
              <w:tabs>
                <w:tab w:val="num" w:pos="360"/>
              </w:tabs>
              <w:spacing w:before="120" w:after="120"/>
              <w:contextualSpacing/>
              <w:rPr>
                <w:b/>
                <w:bCs/>
                <w:color w:val="000000"/>
                <w:sz w:val="18"/>
                <w:szCs w:val="18"/>
              </w:rPr>
            </w:pPr>
            <w:r w:rsidRPr="0070063B">
              <w:rPr>
                <w:b/>
                <w:bCs/>
                <w:color w:val="000000"/>
                <w:sz w:val="18"/>
                <w:szCs w:val="18"/>
              </w:rPr>
              <w:t>t-stat</w:t>
            </w:r>
          </w:p>
        </w:tc>
        <w:tc>
          <w:tcPr>
            <w:tcW w:w="476" w:type="dxa"/>
          </w:tcPr>
          <w:p w:rsidR="0028007B" w:rsidRPr="00396FD8" w:rsidRDefault="0028007B" w:rsidP="00615EF5">
            <w:pPr>
              <w:pStyle w:val="ListStyle"/>
              <w:tabs>
                <w:tab w:val="num" w:pos="360"/>
              </w:tabs>
              <w:spacing w:before="120" w:after="120"/>
              <w:contextualSpacing/>
              <w:rPr>
                <w:bCs/>
                <w:color w:val="000000"/>
                <w:sz w:val="18"/>
                <w:szCs w:val="18"/>
              </w:rPr>
            </w:pPr>
          </w:p>
        </w:tc>
        <w:tc>
          <w:tcPr>
            <w:tcW w:w="913"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2.57</w:t>
            </w:r>
          </w:p>
        </w:tc>
        <w:tc>
          <w:tcPr>
            <w:tcW w:w="952"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-1.12</w:t>
            </w:r>
          </w:p>
        </w:tc>
        <w:tc>
          <w:tcPr>
            <w:tcW w:w="930" w:type="dxa"/>
          </w:tcPr>
          <w:p w:rsidR="0028007B" w:rsidRPr="00396FD8" w:rsidRDefault="0028007B" w:rsidP="00615EF5">
            <w:pPr>
              <w:pStyle w:val="ListStyle"/>
              <w:tabs>
                <w:tab w:val="num" w:pos="360"/>
              </w:tabs>
              <w:spacing w:before="120" w:after="120"/>
              <w:contextualSpacing/>
              <w:rPr>
                <w:bCs/>
                <w:color w:val="000000"/>
                <w:sz w:val="18"/>
                <w:szCs w:val="18"/>
              </w:rPr>
            </w:pPr>
            <w:r w:rsidRPr="00396FD8">
              <w:rPr>
                <w:bCs/>
                <w:color w:val="000000"/>
                <w:sz w:val="18"/>
                <w:szCs w:val="18"/>
              </w:rPr>
              <w:t>.</w:t>
            </w:r>
            <w:r w:rsidR="00FF13C2">
              <w:rPr>
                <w:bCs/>
                <w:color w:val="000000"/>
                <w:sz w:val="18"/>
                <w:szCs w:val="18"/>
              </w:rPr>
              <w:t>49</w:t>
            </w:r>
          </w:p>
        </w:tc>
      </w:tr>
    </w:tbl>
    <w:p w:rsidR="0028007B" w:rsidRDefault="0028007B" w:rsidP="00287D68">
      <w:pPr>
        <w:autoSpaceDE w:val="0"/>
        <w:autoSpaceDN w:val="0"/>
        <w:adjustRightInd w:val="0"/>
        <w:rPr>
          <w:rFonts w:ascii="Times-Bold" w:hAnsi="Times-Bold" w:cs="Times-Bold"/>
          <w:sz w:val="18"/>
          <w:szCs w:val="18"/>
        </w:rPr>
      </w:pPr>
    </w:p>
    <w:p w:rsidR="00ED7CC0" w:rsidRDefault="00356ADF" w:rsidP="00ED7CC0">
      <w:pPr>
        <w:rPr>
          <w:bCs/>
          <w:color w:val="000000"/>
          <w:sz w:val="18"/>
          <w:szCs w:val="18"/>
        </w:rPr>
      </w:pPr>
      <w:r>
        <w:rPr>
          <w:rFonts w:ascii="Times-Bold" w:hAnsi="Times-Bold" w:cs="Times-Bold"/>
          <w:sz w:val="18"/>
          <w:szCs w:val="18"/>
        </w:rPr>
        <w:t xml:space="preserve">The high school students gave BeadLoom </w:t>
      </w:r>
      <w:r w:rsidR="00F81EC1">
        <w:rPr>
          <w:rFonts w:ascii="Times-Bold" w:hAnsi="Times-Bold" w:cs="Times-Bold"/>
          <w:sz w:val="18"/>
          <w:szCs w:val="18"/>
        </w:rPr>
        <w:t>G</w:t>
      </w:r>
      <w:r>
        <w:rPr>
          <w:rFonts w:ascii="Times-Bold" w:hAnsi="Times-Bold" w:cs="Times-Bold"/>
          <w:sz w:val="18"/>
          <w:szCs w:val="18"/>
        </w:rPr>
        <w:t xml:space="preserve">ame an average rating of 3.5 out of 5.  When asked if they preferred BeadLoom Game or Virtual Bead Loom </w:t>
      </w:r>
      <w:r w:rsidR="00ED7CC0">
        <w:rPr>
          <w:rFonts w:ascii="Times-Bold" w:hAnsi="Times-Bold" w:cs="Times-Bold"/>
          <w:sz w:val="18"/>
          <w:szCs w:val="18"/>
        </w:rPr>
        <w:t>13 selected BeadLoom Game and 7 selected Virtual Bead Loom.  When asked to explain their selection one student responded “</w:t>
      </w:r>
      <w:r w:rsidR="00ED7CC0" w:rsidRPr="00ED7CC0">
        <w:rPr>
          <w:bCs/>
          <w:color w:val="000000"/>
          <w:sz w:val="18"/>
          <w:szCs w:val="18"/>
        </w:rPr>
        <w:t>The game forces me to use more complicated iterations to improve my score which makes it a fun activity and a good learning tool</w:t>
      </w:r>
      <w:r w:rsidR="00ED7CC0">
        <w:rPr>
          <w:bCs/>
          <w:color w:val="000000"/>
          <w:sz w:val="18"/>
          <w:szCs w:val="18"/>
        </w:rPr>
        <w:t xml:space="preserve">” which completely sums up the goal of this project.  During their one week camp the high school students earned 215 Platinum </w:t>
      </w:r>
      <w:r w:rsidR="00EC319D">
        <w:rPr>
          <w:bCs/>
          <w:color w:val="000000"/>
          <w:sz w:val="18"/>
          <w:szCs w:val="18"/>
        </w:rPr>
        <w:t>medals.</w:t>
      </w:r>
    </w:p>
    <w:p w:rsidR="00356ADF" w:rsidRDefault="00356ADF" w:rsidP="00287D68">
      <w:pPr>
        <w:autoSpaceDE w:val="0"/>
        <w:autoSpaceDN w:val="0"/>
        <w:adjustRightInd w:val="0"/>
        <w:rPr>
          <w:sz w:val="12"/>
          <w:szCs w:val="12"/>
        </w:rPr>
      </w:pPr>
    </w:p>
    <w:p w:rsidR="00217165" w:rsidRPr="00217165" w:rsidRDefault="00217165" w:rsidP="00287D68">
      <w:pPr>
        <w:autoSpaceDE w:val="0"/>
        <w:autoSpaceDN w:val="0"/>
        <w:adjustRightInd w:val="0"/>
        <w:rPr>
          <w:sz w:val="18"/>
          <w:szCs w:val="18"/>
        </w:rPr>
      </w:pPr>
      <w:r>
        <w:rPr>
          <w:sz w:val="18"/>
          <w:szCs w:val="18"/>
        </w:rPr>
        <w:t>One final observation regarding the two summer camp groups is that the middle school games group outperformed the high school tool group on the mid test.  The middle school games group averaged a 37.12% on iteration and layering while the high school tool group averaged a 31.67%.  Although it was not by a statistically significant margin we were still surprised to see the middle school students outperform the college bound high school group after playing the game.</w:t>
      </w:r>
    </w:p>
    <w:p w:rsidR="005E5195" w:rsidRDefault="005E5195">
      <w:pPr>
        <w:pStyle w:val="Style-1"/>
        <w:spacing w:before="100" w:after="100"/>
        <w:contextualSpacing/>
        <w:rPr>
          <w:color w:val="000000"/>
          <w:sz w:val="18"/>
          <w:szCs w:val="18"/>
        </w:rPr>
      </w:pPr>
    </w:p>
    <w:p w:rsidR="005E5195" w:rsidRDefault="005E5195">
      <w:pPr>
        <w:pStyle w:val="Style-1"/>
        <w:spacing w:before="100" w:after="100"/>
        <w:contextualSpacing/>
        <w:rPr>
          <w:color w:val="000000"/>
          <w:sz w:val="18"/>
          <w:szCs w:val="18"/>
        </w:rPr>
      </w:pPr>
      <w:r>
        <w:rPr>
          <w:color w:val="000000"/>
          <w:sz w:val="18"/>
          <w:szCs w:val="18"/>
        </w:rPr>
        <w:t>We can discern from our experiments that BeadLoom Game is more effective at teaching the advanced concepts of Iteration and Layering to both a middle school and high school audience. We also observed that using both the Virtual Bead Loom CSDT and BeadLoom Game was a good combination, as the original CSDT provides an easier environment to learn the basic concepts and experiment with the more advanced functions while the game enforces the knowledge of the advanced concepts. Full integration of Virtual Bead Loom CSDT into BeadLoom game would have yielded similar results with only one software package, and is something to be considered for future work and for all developers creating CSDT or other design tool-based games.</w:t>
      </w:r>
    </w:p>
    <w:p w:rsidR="005E5195" w:rsidRPr="000518B5" w:rsidRDefault="000518B5" w:rsidP="00CA096A">
      <w:pPr>
        <w:pStyle w:val="ListStyle"/>
        <w:tabs>
          <w:tab w:val="num" w:pos="360"/>
        </w:tabs>
        <w:spacing w:before="120" w:after="120"/>
        <w:contextualSpacing/>
        <w:rPr>
          <w:rFonts w:ascii="Arial" w:hAnsi="Arial" w:cs="Arial"/>
          <w:b/>
          <w:bCs/>
          <w:color w:val="000000"/>
        </w:rPr>
      </w:pPr>
      <w:r>
        <w:rPr>
          <w:rFonts w:ascii="Arial" w:hAnsi="Arial" w:cs="Arial"/>
          <w:b/>
          <w:bCs/>
          <w:color w:val="000000"/>
        </w:rPr>
        <w:t>6.</w:t>
      </w:r>
      <w:r>
        <w:rPr>
          <w:rFonts w:ascii="Arial" w:hAnsi="Arial" w:cs="Arial"/>
          <w:b/>
          <w:bCs/>
          <w:color w:val="000000"/>
        </w:rPr>
        <w:tab/>
      </w:r>
      <w:r w:rsidR="00382F56" w:rsidRPr="000518B5">
        <w:rPr>
          <w:rFonts w:ascii="Arial" w:hAnsi="Arial" w:cs="Arial"/>
          <w:b/>
          <w:bCs/>
          <w:color w:val="000000"/>
        </w:rPr>
        <w:t xml:space="preserve">DISCUSSION AND </w:t>
      </w:r>
      <w:r w:rsidR="005E5195" w:rsidRPr="000518B5">
        <w:rPr>
          <w:rFonts w:ascii="Arial" w:hAnsi="Arial" w:cs="Arial"/>
          <w:b/>
          <w:bCs/>
          <w:color w:val="000000"/>
        </w:rPr>
        <w:t>FUTURE WORK</w:t>
      </w:r>
    </w:p>
    <w:p w:rsidR="00382F56" w:rsidRDefault="00382F56" w:rsidP="00382F56">
      <w:pPr>
        <w:pStyle w:val="ListStyle"/>
        <w:tabs>
          <w:tab w:val="num" w:pos="360"/>
        </w:tabs>
        <w:spacing w:before="100" w:after="100"/>
        <w:contextualSpacing/>
        <w:rPr>
          <w:bCs/>
          <w:color w:val="000000"/>
          <w:sz w:val="12"/>
          <w:szCs w:val="12"/>
        </w:rPr>
      </w:pPr>
    </w:p>
    <w:p w:rsidR="00382F56" w:rsidRDefault="00543137" w:rsidP="00382F56">
      <w:pPr>
        <w:pStyle w:val="ListStyle"/>
        <w:tabs>
          <w:tab w:val="num" w:pos="360"/>
        </w:tabs>
        <w:spacing w:before="100" w:after="100"/>
        <w:contextualSpacing/>
        <w:rPr>
          <w:bCs/>
          <w:color w:val="000000"/>
          <w:sz w:val="18"/>
          <w:szCs w:val="18"/>
        </w:rPr>
      </w:pPr>
      <w:r>
        <w:rPr>
          <w:bCs/>
          <w:color w:val="000000"/>
          <w:sz w:val="18"/>
          <w:szCs w:val="18"/>
        </w:rPr>
        <w:t xml:space="preserve">Our previous work with the BeadLoom Game </w:t>
      </w:r>
      <w:r w:rsidR="00C87F9A">
        <w:rPr>
          <w:bCs/>
          <w:color w:val="000000"/>
          <w:sz w:val="18"/>
          <w:szCs w:val="18"/>
        </w:rPr>
        <w:t xml:space="preserve">proved that a game could teach the same concepts as an educational tool while being fun and motivating.  However, it did not prove that it did this better than the original tool.  It also lacked quantitative evidence that the tool worked with middle school students: the original target audience of the tool.  This study accomplished both of these </w:t>
      </w:r>
      <w:r w:rsidR="00C87F9A">
        <w:rPr>
          <w:bCs/>
          <w:color w:val="000000"/>
          <w:sz w:val="18"/>
          <w:szCs w:val="18"/>
        </w:rPr>
        <w:lastRenderedPageBreak/>
        <w:t xml:space="preserve">objectives.  </w:t>
      </w:r>
      <w:r w:rsidR="005B0773">
        <w:rPr>
          <w:bCs/>
          <w:color w:val="000000"/>
          <w:sz w:val="18"/>
          <w:szCs w:val="18"/>
        </w:rPr>
        <w:t>We have shown statistically significant learning gains for both the middle and high school game groups as well as the high school tool group after being exposed to the game.</w:t>
      </w:r>
    </w:p>
    <w:p w:rsidR="005B0773" w:rsidRDefault="005B0773" w:rsidP="00382F56">
      <w:pPr>
        <w:pStyle w:val="ListStyle"/>
        <w:tabs>
          <w:tab w:val="num" w:pos="360"/>
        </w:tabs>
        <w:spacing w:before="100" w:after="100"/>
        <w:contextualSpacing/>
        <w:rPr>
          <w:bCs/>
          <w:color w:val="000000"/>
          <w:sz w:val="18"/>
          <w:szCs w:val="18"/>
        </w:rPr>
      </w:pPr>
    </w:p>
    <w:p w:rsidR="005B0773" w:rsidRDefault="005B0773" w:rsidP="00382F56">
      <w:pPr>
        <w:pStyle w:val="ListStyle"/>
        <w:tabs>
          <w:tab w:val="num" w:pos="360"/>
        </w:tabs>
        <w:spacing w:before="100" w:after="100"/>
        <w:contextualSpacing/>
        <w:rPr>
          <w:sz w:val="18"/>
          <w:szCs w:val="18"/>
        </w:rPr>
      </w:pPr>
      <w:r>
        <w:rPr>
          <w:bCs/>
          <w:color w:val="000000"/>
          <w:sz w:val="18"/>
          <w:szCs w:val="18"/>
        </w:rPr>
        <w:t xml:space="preserve">This distinction between successful and more successful than the original tool was an important one to establish.  We already knew </w:t>
      </w:r>
      <w:r w:rsidRPr="005B0773">
        <w:rPr>
          <w:bCs/>
          <w:color w:val="000000"/>
          <w:sz w:val="18"/>
          <w:szCs w:val="18"/>
        </w:rPr>
        <w:t xml:space="preserve">games had a strong motivating force </w:t>
      </w:r>
      <w:r w:rsidRPr="005B0773">
        <w:rPr>
          <w:sz w:val="18"/>
          <w:szCs w:val="18"/>
        </w:rPr>
        <w:t xml:space="preserve">[Barnes et al. 2008; </w:t>
      </w:r>
      <w:proofErr w:type="spellStart"/>
      <w:r w:rsidRPr="005B0773">
        <w:rPr>
          <w:sz w:val="18"/>
          <w:szCs w:val="18"/>
        </w:rPr>
        <w:t>Garris</w:t>
      </w:r>
      <w:proofErr w:type="spellEnd"/>
      <w:r w:rsidRPr="005B0773">
        <w:rPr>
          <w:sz w:val="18"/>
          <w:szCs w:val="18"/>
        </w:rPr>
        <w:t xml:space="preserve"> et al. 2002], but this shows direct learning gain im</w:t>
      </w:r>
      <w:r>
        <w:rPr>
          <w:sz w:val="18"/>
          <w:szCs w:val="18"/>
        </w:rPr>
        <w:t>provements resulting from the conversion of a successful educational tool into an educational game</w:t>
      </w:r>
      <w:r w:rsidR="00DD7B08">
        <w:rPr>
          <w:sz w:val="18"/>
          <w:szCs w:val="18"/>
        </w:rPr>
        <w:t>.  If VBL can have its internal motivation and educational components augmented through the addition of challenge, objectives, and other game mechanics then perhaps others can as well.  We hope to discover a way to easily add game features to other educational software to improve upon their learning gains while simultaneously increasing student’s motivation to use them.</w:t>
      </w:r>
    </w:p>
    <w:p w:rsidR="00543137" w:rsidRDefault="00543137" w:rsidP="00382F56">
      <w:pPr>
        <w:pStyle w:val="ListStyle"/>
        <w:tabs>
          <w:tab w:val="num" w:pos="360"/>
        </w:tabs>
        <w:spacing w:before="100" w:after="100"/>
        <w:contextualSpacing/>
        <w:rPr>
          <w:bCs/>
          <w:color w:val="000000"/>
          <w:sz w:val="18"/>
          <w:szCs w:val="18"/>
        </w:rPr>
      </w:pPr>
    </w:p>
    <w:p w:rsidR="00CA096A" w:rsidRDefault="00543137" w:rsidP="00CA096A">
      <w:pPr>
        <w:pStyle w:val="ListStyle"/>
        <w:tabs>
          <w:tab w:val="num" w:pos="360"/>
        </w:tabs>
        <w:spacing w:before="100" w:after="100"/>
        <w:contextualSpacing/>
        <w:rPr>
          <w:color w:val="000000"/>
          <w:sz w:val="18"/>
          <w:szCs w:val="18"/>
        </w:rPr>
      </w:pPr>
      <w:r>
        <w:rPr>
          <w:bCs/>
          <w:color w:val="000000"/>
          <w:sz w:val="18"/>
          <w:szCs w:val="18"/>
        </w:rPr>
        <w:t>There is still a great deal of research to be done on the BeadLoom Game and on the conversion of educational systems into more successful educational games.  Based on feedback from users who prefer the Virtual Bead</w:t>
      </w:r>
      <w:r w:rsidR="00E8493C">
        <w:rPr>
          <w:bCs/>
          <w:color w:val="000000"/>
          <w:sz w:val="18"/>
          <w:szCs w:val="18"/>
        </w:rPr>
        <w:t xml:space="preserve"> L</w:t>
      </w:r>
      <w:r>
        <w:rPr>
          <w:bCs/>
          <w:color w:val="000000"/>
          <w:sz w:val="18"/>
          <w:szCs w:val="18"/>
        </w:rPr>
        <w:t xml:space="preserve">oom we would like to run additional studies analyzing user preferences with and without custom puzzles.  We would also like to expand </w:t>
      </w:r>
      <w:r w:rsidR="00D3314A">
        <w:rPr>
          <w:bCs/>
          <w:color w:val="000000"/>
          <w:sz w:val="18"/>
          <w:szCs w:val="18"/>
        </w:rPr>
        <w:t xml:space="preserve">to an online BeadLoom Game </w:t>
      </w:r>
      <w:r>
        <w:rPr>
          <w:bCs/>
          <w:color w:val="000000"/>
          <w:sz w:val="18"/>
          <w:szCs w:val="18"/>
        </w:rPr>
        <w:t xml:space="preserve">community and then run experiments to determine what effects the community aspects such as </w:t>
      </w:r>
      <w:proofErr w:type="spellStart"/>
      <w:r>
        <w:rPr>
          <w:bCs/>
          <w:color w:val="000000"/>
          <w:sz w:val="18"/>
          <w:szCs w:val="18"/>
        </w:rPr>
        <w:t>leaderboards</w:t>
      </w:r>
      <w:proofErr w:type="spellEnd"/>
      <w:r>
        <w:rPr>
          <w:bCs/>
          <w:color w:val="000000"/>
          <w:sz w:val="18"/>
          <w:szCs w:val="18"/>
        </w:rPr>
        <w:t xml:space="preserve"> and custom puzzles have on motivation and learning gains.</w:t>
      </w:r>
      <w:r w:rsidR="005B0773">
        <w:rPr>
          <w:bCs/>
          <w:color w:val="000000"/>
          <w:sz w:val="18"/>
          <w:szCs w:val="18"/>
        </w:rPr>
        <w:t xml:space="preserve">  If the community aspects are shown to be beneficial then we will integrate other educational games into this online collaborative community.</w:t>
      </w:r>
    </w:p>
    <w:p w:rsidR="00CA096A" w:rsidRPr="00CA096A" w:rsidRDefault="00CA096A" w:rsidP="00CA096A">
      <w:pPr>
        <w:pStyle w:val="ListStyle"/>
        <w:tabs>
          <w:tab w:val="num" w:pos="360"/>
        </w:tabs>
        <w:spacing w:before="100" w:after="100"/>
        <w:contextualSpacing/>
        <w:rPr>
          <w:color w:val="000000"/>
          <w:sz w:val="12"/>
          <w:szCs w:val="12"/>
        </w:rPr>
      </w:pPr>
    </w:p>
    <w:p w:rsidR="000C3F20" w:rsidRDefault="000518B5" w:rsidP="00CA096A">
      <w:pPr>
        <w:pStyle w:val="ListStyle"/>
        <w:tabs>
          <w:tab w:val="num" w:pos="360"/>
        </w:tabs>
        <w:spacing w:before="120" w:after="120"/>
        <w:contextualSpacing/>
        <w:rPr>
          <w:rFonts w:ascii="Arial" w:hAnsi="Arial" w:cs="Arial"/>
          <w:b/>
          <w:bCs/>
          <w:color w:val="000000"/>
        </w:rPr>
      </w:pPr>
      <w:r w:rsidRPr="000518B5">
        <w:rPr>
          <w:rFonts w:ascii="Arial" w:hAnsi="Arial" w:cs="Arial"/>
          <w:b/>
          <w:bCs/>
          <w:color w:val="000000"/>
        </w:rPr>
        <w:t>7.</w:t>
      </w:r>
      <w:r w:rsidRPr="000518B5">
        <w:rPr>
          <w:rFonts w:ascii="Arial" w:hAnsi="Arial" w:cs="Arial"/>
          <w:b/>
          <w:bCs/>
          <w:color w:val="000000"/>
        </w:rPr>
        <w:tab/>
      </w:r>
      <w:r w:rsidR="005E5195" w:rsidRPr="000518B5">
        <w:rPr>
          <w:rFonts w:ascii="Arial" w:hAnsi="Arial" w:cs="Arial"/>
          <w:b/>
          <w:bCs/>
          <w:color w:val="000000"/>
        </w:rPr>
        <w:t>CONCLUSION</w:t>
      </w:r>
    </w:p>
    <w:p w:rsidR="00CA096A" w:rsidRPr="00CA096A" w:rsidRDefault="00CA096A" w:rsidP="00CA096A">
      <w:pPr>
        <w:pStyle w:val="ListStyle"/>
        <w:tabs>
          <w:tab w:val="num" w:pos="360"/>
        </w:tabs>
        <w:spacing w:before="120" w:after="120"/>
        <w:contextualSpacing/>
        <w:rPr>
          <w:rFonts w:ascii="Arial" w:hAnsi="Arial" w:cs="Arial"/>
          <w:b/>
          <w:bCs/>
          <w:color w:val="000000"/>
          <w:sz w:val="12"/>
          <w:szCs w:val="12"/>
        </w:rPr>
      </w:pPr>
    </w:p>
    <w:p w:rsidR="00EE4EEF" w:rsidRPr="003D65ED" w:rsidRDefault="000C3F20" w:rsidP="000518B5">
      <w:pPr>
        <w:pStyle w:val="ListStyle"/>
        <w:tabs>
          <w:tab w:val="num" w:pos="360"/>
        </w:tabs>
        <w:spacing w:before="100" w:after="100"/>
        <w:contextualSpacing/>
        <w:rPr>
          <w:bCs/>
          <w:color w:val="000000"/>
          <w:sz w:val="18"/>
          <w:szCs w:val="18"/>
        </w:rPr>
      </w:pPr>
      <w:r>
        <w:rPr>
          <w:bCs/>
          <w:color w:val="000000"/>
          <w:sz w:val="18"/>
          <w:szCs w:val="18"/>
        </w:rPr>
        <w:t xml:space="preserve">The results of the study showed that the BeadLoom game not only taught the intended concepts, but did so better than the original Virtual Bead Loom.  The game showed statistically significant learning differences in groups of middle and high school students who used it when compared to groups who used the tool.  By adding game elements we have been able to both increase student motivation to utilize and learn the tool and achieve higher learning gains than the tool in as little as 90 minutes.  The data shows support for the premise of expanding this process to other successful educational software.  Through the incorporation of game elements into educational software we can increase motivation and </w:t>
      </w:r>
      <w:r w:rsidR="000518B5">
        <w:rPr>
          <w:bCs/>
          <w:color w:val="000000"/>
          <w:sz w:val="18"/>
          <w:szCs w:val="18"/>
        </w:rPr>
        <w:t>learning gains through fun and challenging objectives that directly correlate to learning objectives.</w:t>
      </w:r>
      <w:r w:rsidR="00DD7B08" w:rsidRPr="00DD7B08">
        <w:rPr>
          <w:rFonts w:ascii="CMR8" w:hAnsi="CMR8" w:cs="CMR8"/>
          <w:sz w:val="16"/>
          <w:szCs w:val="16"/>
        </w:rPr>
        <w:t xml:space="preserve"> </w:t>
      </w:r>
    </w:p>
    <w:p w:rsidR="00EE4EEF" w:rsidRPr="00CA096A" w:rsidRDefault="00EE4EEF" w:rsidP="00EE4EEF">
      <w:pPr>
        <w:pStyle w:val="ListStyle"/>
        <w:tabs>
          <w:tab w:val="num" w:pos="360"/>
        </w:tabs>
        <w:spacing w:before="100" w:after="100"/>
        <w:contextualSpacing/>
        <w:rPr>
          <w:b/>
          <w:bCs/>
          <w:color w:val="000000"/>
          <w:sz w:val="12"/>
          <w:szCs w:val="12"/>
        </w:rPr>
      </w:pPr>
    </w:p>
    <w:p w:rsidR="00EE662A" w:rsidRPr="007621E1" w:rsidRDefault="007621E1" w:rsidP="007621E1">
      <w:pPr>
        <w:pStyle w:val="ListStyle"/>
        <w:tabs>
          <w:tab w:val="num" w:pos="360"/>
        </w:tabs>
        <w:spacing w:before="100" w:after="100"/>
        <w:contextualSpacing/>
        <w:rPr>
          <w:rFonts w:ascii="Arial" w:hAnsi="Arial" w:cs="Arial"/>
          <w:b/>
          <w:bCs/>
          <w:color w:val="000000"/>
        </w:rPr>
      </w:pPr>
      <w:r>
        <w:rPr>
          <w:rFonts w:ascii="Arial" w:hAnsi="Arial" w:cs="Arial"/>
          <w:b/>
          <w:bCs/>
          <w:color w:val="000000"/>
        </w:rPr>
        <w:t>8.</w:t>
      </w:r>
      <w:r>
        <w:rPr>
          <w:rFonts w:ascii="Arial" w:hAnsi="Arial" w:cs="Arial"/>
          <w:b/>
          <w:bCs/>
          <w:color w:val="000000"/>
        </w:rPr>
        <w:tab/>
      </w:r>
      <w:r w:rsidR="00EE662A" w:rsidRPr="007621E1">
        <w:rPr>
          <w:rFonts w:ascii="Arial" w:hAnsi="Arial" w:cs="Arial"/>
          <w:b/>
          <w:bCs/>
          <w:color w:val="000000"/>
        </w:rPr>
        <w:t>ACKNOWLEDGMENTS</w:t>
      </w:r>
    </w:p>
    <w:p w:rsidR="00EE662A" w:rsidRDefault="00EE662A" w:rsidP="00EE662A">
      <w:pPr>
        <w:pStyle w:val="ListStyle"/>
        <w:tabs>
          <w:tab w:val="num" w:pos="360"/>
        </w:tabs>
        <w:contextualSpacing/>
        <w:rPr>
          <w:b/>
          <w:bCs/>
          <w:color w:val="000000"/>
          <w:sz w:val="12"/>
          <w:szCs w:val="12"/>
        </w:rPr>
      </w:pPr>
    </w:p>
    <w:p w:rsidR="00EE662A" w:rsidRPr="00EE662A" w:rsidRDefault="00EE662A" w:rsidP="00EE662A">
      <w:pPr>
        <w:rPr>
          <w:sz w:val="18"/>
          <w:szCs w:val="18"/>
        </w:rPr>
      </w:pPr>
      <w:r w:rsidRPr="00EE662A">
        <w:rPr>
          <w:sz w:val="18"/>
          <w:szCs w:val="18"/>
        </w:rPr>
        <w:t xml:space="preserve">This work was partially supported by the National Science Foundation Grants No. </w:t>
      </w:r>
      <w:r w:rsidRPr="00EE662A">
        <w:rPr>
          <w:sz w:val="18"/>
          <w:szCs w:val="18"/>
          <w:u w:val="single"/>
        </w:rPr>
        <w:t xml:space="preserve">CNS-0634342 Improving Minority Participation in the Computing Pipeline, </w:t>
      </w:r>
      <w:r w:rsidRPr="00EE662A">
        <w:rPr>
          <w:sz w:val="18"/>
          <w:szCs w:val="18"/>
        </w:rPr>
        <w:t>CNS 0739216 BPC-AE: The STARS Alliance: A Southeastern Partnership for Broadening Participation in Computing (2008-2011) and NSF-CNS 0540523 BPC-A: The STARS Alliance: A Southeastern Partnership for Diverse Participation in Computing (2006-2009), IIS-0757521, Game2Learn: Creative Computing Education, and the UNC Charlotte Diversity in Information Technology Institute.</w:t>
      </w:r>
    </w:p>
    <w:p w:rsidR="00EE662A" w:rsidRPr="00EE662A" w:rsidRDefault="00EE662A" w:rsidP="00EE662A">
      <w:pPr>
        <w:pStyle w:val="ListStyle"/>
        <w:tabs>
          <w:tab w:val="num" w:pos="360"/>
        </w:tabs>
        <w:spacing w:before="100" w:after="100"/>
        <w:contextualSpacing/>
        <w:rPr>
          <w:b/>
          <w:bCs/>
          <w:color w:val="000000"/>
          <w:sz w:val="18"/>
          <w:szCs w:val="18"/>
        </w:rPr>
      </w:pPr>
    </w:p>
    <w:p w:rsidR="00EE4EEF" w:rsidRPr="007621E1" w:rsidRDefault="007621E1" w:rsidP="00CA096A">
      <w:pPr>
        <w:pStyle w:val="ListStyle"/>
        <w:tabs>
          <w:tab w:val="num" w:pos="360"/>
        </w:tabs>
        <w:spacing w:before="120" w:after="120"/>
        <w:contextualSpacing/>
        <w:rPr>
          <w:rFonts w:ascii="Arial" w:hAnsi="Arial" w:cs="Arial"/>
          <w:b/>
          <w:bCs/>
          <w:color w:val="000000"/>
        </w:rPr>
      </w:pPr>
      <w:r w:rsidRPr="007621E1">
        <w:rPr>
          <w:rFonts w:ascii="Arial" w:hAnsi="Arial" w:cs="Arial"/>
          <w:b/>
          <w:bCs/>
          <w:color w:val="000000"/>
        </w:rPr>
        <w:t>9.</w:t>
      </w:r>
      <w:r>
        <w:rPr>
          <w:rFonts w:ascii="Arial" w:hAnsi="Arial" w:cs="Arial"/>
          <w:b/>
          <w:bCs/>
          <w:color w:val="000000"/>
        </w:rPr>
        <w:tab/>
      </w:r>
      <w:r w:rsidR="00EE4EEF" w:rsidRPr="007621E1">
        <w:rPr>
          <w:rFonts w:ascii="Arial" w:hAnsi="Arial" w:cs="Arial"/>
          <w:b/>
          <w:bCs/>
          <w:color w:val="000000"/>
        </w:rPr>
        <w:t>REFERENCES</w:t>
      </w:r>
    </w:p>
    <w:p w:rsidR="00DD7B08" w:rsidRDefault="00DD7B08" w:rsidP="00EE4EEF">
      <w:pPr>
        <w:autoSpaceDE w:val="0"/>
        <w:autoSpaceDN w:val="0"/>
        <w:adjustRightInd w:val="0"/>
        <w:rPr>
          <w:smallCaps/>
          <w:sz w:val="18"/>
          <w:szCs w:val="18"/>
        </w:rPr>
      </w:pPr>
      <w:r w:rsidRPr="00DD7B08">
        <w:rPr>
          <w:smallCaps/>
          <w:sz w:val="18"/>
          <w:szCs w:val="18"/>
        </w:rPr>
        <w:t xml:space="preserve">Barnes, T., E. Powell, A. Chaffin, H. </w:t>
      </w:r>
      <w:proofErr w:type="spellStart"/>
      <w:r w:rsidRPr="00DD7B08">
        <w:rPr>
          <w:smallCaps/>
          <w:sz w:val="18"/>
          <w:szCs w:val="18"/>
        </w:rPr>
        <w:t>Lipford</w:t>
      </w:r>
      <w:proofErr w:type="spellEnd"/>
      <w:r w:rsidRPr="00DD7B08">
        <w:rPr>
          <w:smallCaps/>
          <w:sz w:val="18"/>
          <w:szCs w:val="18"/>
        </w:rPr>
        <w:t>. Game2Learn: Improving the engagement and motivation of CS1 students. ACM GDCSE 2008</w:t>
      </w:r>
    </w:p>
    <w:p w:rsidR="00E8580A" w:rsidRDefault="00E8580A" w:rsidP="00EE4EEF">
      <w:pPr>
        <w:autoSpaceDE w:val="0"/>
        <w:autoSpaceDN w:val="0"/>
        <w:adjustRightInd w:val="0"/>
        <w:rPr>
          <w:smallCaps/>
          <w:sz w:val="18"/>
          <w:szCs w:val="18"/>
        </w:rPr>
      </w:pPr>
    </w:p>
    <w:p w:rsidR="00E8580A" w:rsidRPr="00E8580A" w:rsidRDefault="00E8580A" w:rsidP="00E8580A">
      <w:pPr>
        <w:ind w:left="180" w:hanging="180"/>
        <w:rPr>
          <w:bCs/>
          <w:smallCaps/>
          <w:sz w:val="18"/>
          <w:szCs w:val="18"/>
        </w:rPr>
      </w:pPr>
      <w:r w:rsidRPr="00E8580A">
        <w:rPr>
          <w:bCs/>
          <w:smallCaps/>
          <w:sz w:val="18"/>
          <w:szCs w:val="18"/>
        </w:rPr>
        <w:t>Bert, C., K. King, A. Brown, D. Watkins. Standardizing Culturally Situated Design Tools. Accessed February 8, 2010. http://www.cra.org/Activities/craw_archive/dmp/awards/2009/Bert/Website/FinalReport.pdf</w:t>
      </w:r>
    </w:p>
    <w:p w:rsidR="000F4655" w:rsidRDefault="000F4655" w:rsidP="00EE4EEF">
      <w:pPr>
        <w:autoSpaceDE w:val="0"/>
        <w:autoSpaceDN w:val="0"/>
        <w:adjustRightInd w:val="0"/>
        <w:rPr>
          <w:smallCaps/>
          <w:sz w:val="18"/>
          <w:szCs w:val="18"/>
        </w:rPr>
      </w:pPr>
    </w:p>
    <w:p w:rsidR="000F4655" w:rsidRDefault="000F4655" w:rsidP="008325A5">
      <w:pPr>
        <w:autoSpaceDE w:val="0"/>
        <w:autoSpaceDN w:val="0"/>
        <w:adjustRightInd w:val="0"/>
        <w:ind w:left="180" w:hanging="180"/>
        <w:rPr>
          <w:smallCaps/>
          <w:sz w:val="18"/>
          <w:szCs w:val="18"/>
        </w:rPr>
      </w:pPr>
      <w:r>
        <w:rPr>
          <w:smallCaps/>
          <w:sz w:val="18"/>
          <w:szCs w:val="18"/>
        </w:rPr>
        <w:t>Boyce, A., T. Barnes. BeadLoom Game: using game elements to increase motivation and learning. FDG 2010</w:t>
      </w:r>
    </w:p>
    <w:p w:rsidR="00DD7B08" w:rsidRDefault="00DD7B08" w:rsidP="00EE4EEF">
      <w:pPr>
        <w:autoSpaceDE w:val="0"/>
        <w:autoSpaceDN w:val="0"/>
        <w:adjustRightInd w:val="0"/>
        <w:rPr>
          <w:smallCaps/>
          <w:sz w:val="18"/>
          <w:szCs w:val="18"/>
        </w:rPr>
      </w:pPr>
    </w:p>
    <w:p w:rsidR="00DD7B08" w:rsidRDefault="00DD7B08" w:rsidP="008325A5">
      <w:pPr>
        <w:autoSpaceDE w:val="0"/>
        <w:autoSpaceDN w:val="0"/>
        <w:adjustRightInd w:val="0"/>
        <w:ind w:left="180" w:hanging="180"/>
        <w:rPr>
          <w:smallCaps/>
          <w:sz w:val="18"/>
          <w:szCs w:val="18"/>
        </w:rPr>
      </w:pPr>
      <w:r>
        <w:rPr>
          <w:smallCaps/>
          <w:sz w:val="18"/>
          <w:szCs w:val="18"/>
        </w:rPr>
        <w:t>Eagle</w:t>
      </w:r>
      <w:r w:rsidR="000F4655">
        <w:rPr>
          <w:smallCaps/>
          <w:sz w:val="18"/>
          <w:szCs w:val="18"/>
        </w:rPr>
        <w:t xml:space="preserve">, M., </w:t>
      </w:r>
      <w:r>
        <w:rPr>
          <w:smallCaps/>
          <w:sz w:val="18"/>
          <w:szCs w:val="18"/>
        </w:rPr>
        <w:t xml:space="preserve"> and T. Barnes. Experimental evaluation of an educational game for improved learning in introductory computing. In SIGCSE ’09, PP. 321-325, 2009</w:t>
      </w:r>
    </w:p>
    <w:p w:rsidR="008325A5" w:rsidRDefault="008325A5" w:rsidP="00EE4EEF">
      <w:pPr>
        <w:autoSpaceDE w:val="0"/>
        <w:autoSpaceDN w:val="0"/>
        <w:adjustRightInd w:val="0"/>
        <w:rPr>
          <w:smallCaps/>
          <w:sz w:val="18"/>
          <w:szCs w:val="18"/>
        </w:rPr>
      </w:pPr>
    </w:p>
    <w:p w:rsidR="008325A5" w:rsidRPr="008325A5" w:rsidRDefault="008325A5" w:rsidP="008325A5">
      <w:pPr>
        <w:autoSpaceDE w:val="0"/>
        <w:autoSpaceDN w:val="0"/>
        <w:adjustRightInd w:val="0"/>
        <w:ind w:left="180" w:hanging="180"/>
        <w:rPr>
          <w:smallCaps/>
          <w:sz w:val="18"/>
          <w:szCs w:val="18"/>
        </w:rPr>
      </w:pPr>
      <w:proofErr w:type="spellStart"/>
      <w:r w:rsidRPr="008325A5">
        <w:rPr>
          <w:rFonts w:ascii="Times-Roman" w:hAnsi="Times-Roman" w:cs="Times-Roman"/>
          <w:smallCaps/>
          <w:sz w:val="18"/>
          <w:szCs w:val="18"/>
        </w:rPr>
        <w:t>Eglash</w:t>
      </w:r>
      <w:proofErr w:type="spellEnd"/>
      <w:r w:rsidRPr="008325A5">
        <w:rPr>
          <w:rFonts w:ascii="Times-Roman" w:hAnsi="Times-Roman" w:cs="Times-Roman"/>
          <w:smallCaps/>
          <w:sz w:val="18"/>
          <w:szCs w:val="18"/>
        </w:rPr>
        <w:t xml:space="preserve">, R., Bennett, A., O’Donnell, C., Jennings, S., and </w:t>
      </w:r>
      <w:proofErr w:type="spellStart"/>
      <w:r w:rsidRPr="008325A5">
        <w:rPr>
          <w:rFonts w:ascii="Times-Roman" w:hAnsi="Times-Roman" w:cs="Times-Roman"/>
          <w:smallCaps/>
          <w:sz w:val="18"/>
          <w:szCs w:val="18"/>
        </w:rPr>
        <w:t>Cintorino</w:t>
      </w:r>
      <w:proofErr w:type="spellEnd"/>
      <w:r w:rsidRPr="008325A5">
        <w:rPr>
          <w:rFonts w:ascii="Times-Roman" w:hAnsi="Times-Roman" w:cs="Times-Roman"/>
          <w:smallCaps/>
          <w:sz w:val="18"/>
          <w:szCs w:val="18"/>
        </w:rPr>
        <w:t>, M.</w:t>
      </w:r>
      <w:r w:rsidRPr="008325A5">
        <w:rPr>
          <w:smallCaps/>
          <w:sz w:val="18"/>
          <w:szCs w:val="18"/>
        </w:rPr>
        <w:t xml:space="preserve"> (2006). “Culturally Situated Design Tools: </w:t>
      </w:r>
      <w:proofErr w:type="spellStart"/>
      <w:r w:rsidRPr="008325A5">
        <w:rPr>
          <w:smallCaps/>
          <w:sz w:val="18"/>
          <w:szCs w:val="18"/>
        </w:rPr>
        <w:t>Ethnocomputing</w:t>
      </w:r>
      <w:proofErr w:type="spellEnd"/>
      <w:r w:rsidRPr="008325A5">
        <w:rPr>
          <w:smallCaps/>
          <w:sz w:val="18"/>
          <w:szCs w:val="18"/>
        </w:rPr>
        <w:t xml:space="preserve"> from Field Site to Classroom.” American Anthropologist 108(2): 347-362.</w:t>
      </w:r>
    </w:p>
    <w:p w:rsidR="000F4655" w:rsidRDefault="000F4655" w:rsidP="00EE4EEF">
      <w:pPr>
        <w:autoSpaceDE w:val="0"/>
        <w:autoSpaceDN w:val="0"/>
        <w:adjustRightInd w:val="0"/>
        <w:rPr>
          <w:smallCaps/>
          <w:sz w:val="18"/>
          <w:szCs w:val="18"/>
        </w:rPr>
      </w:pPr>
    </w:p>
    <w:p w:rsidR="000F4655" w:rsidRPr="000F4655" w:rsidRDefault="000F4655" w:rsidP="000F4655">
      <w:pPr>
        <w:autoSpaceDE w:val="0"/>
        <w:autoSpaceDN w:val="0"/>
        <w:adjustRightInd w:val="0"/>
        <w:ind w:left="180" w:hanging="180"/>
        <w:rPr>
          <w:rFonts w:ascii="Times-Roman" w:hAnsi="Times-Roman" w:cs="Times-Roman"/>
          <w:smallCaps/>
          <w:sz w:val="18"/>
          <w:szCs w:val="18"/>
        </w:rPr>
      </w:pPr>
      <w:proofErr w:type="spellStart"/>
      <w:r w:rsidRPr="000F4655">
        <w:rPr>
          <w:smallCaps/>
          <w:sz w:val="18"/>
          <w:szCs w:val="18"/>
        </w:rPr>
        <w:t>Garris</w:t>
      </w:r>
      <w:proofErr w:type="spellEnd"/>
      <w:r w:rsidRPr="000F4655">
        <w:rPr>
          <w:smallCaps/>
          <w:sz w:val="18"/>
          <w:szCs w:val="18"/>
        </w:rPr>
        <w:t xml:space="preserve">, </w:t>
      </w:r>
      <w:proofErr w:type="spellStart"/>
      <w:r w:rsidRPr="000F4655">
        <w:rPr>
          <w:smallCaps/>
          <w:sz w:val="18"/>
          <w:szCs w:val="18"/>
        </w:rPr>
        <w:t>Ahlers</w:t>
      </w:r>
      <w:proofErr w:type="spellEnd"/>
      <w:r w:rsidRPr="000F4655">
        <w:rPr>
          <w:smallCaps/>
          <w:sz w:val="18"/>
          <w:szCs w:val="18"/>
        </w:rPr>
        <w:t xml:space="preserve">, &amp; </w:t>
      </w:r>
      <w:proofErr w:type="spellStart"/>
      <w:r w:rsidRPr="000F4655">
        <w:rPr>
          <w:smallCaps/>
          <w:sz w:val="18"/>
          <w:szCs w:val="18"/>
        </w:rPr>
        <w:t>Driskell</w:t>
      </w:r>
      <w:proofErr w:type="spellEnd"/>
      <w:r w:rsidRPr="000F4655">
        <w:rPr>
          <w:smallCaps/>
          <w:sz w:val="18"/>
          <w:szCs w:val="18"/>
        </w:rPr>
        <w:t xml:space="preserve">. </w:t>
      </w:r>
      <w:r w:rsidRPr="000F4655">
        <w:rPr>
          <w:rFonts w:ascii="Times-Roman" w:hAnsi="Times-Roman" w:cs="Times-Roman"/>
          <w:smallCaps/>
          <w:sz w:val="18"/>
          <w:szCs w:val="18"/>
        </w:rPr>
        <w:t>Games, motivation, and</w:t>
      </w:r>
    </w:p>
    <w:p w:rsidR="000F4655" w:rsidRPr="000F4655" w:rsidRDefault="000F4655" w:rsidP="000F4655">
      <w:pPr>
        <w:autoSpaceDE w:val="0"/>
        <w:autoSpaceDN w:val="0"/>
        <w:adjustRightInd w:val="0"/>
        <w:ind w:left="180" w:hanging="180"/>
        <w:rPr>
          <w:rFonts w:ascii="Times-Italic" w:hAnsi="Times-Italic" w:cs="Times-Italic"/>
          <w:i/>
          <w:iCs/>
          <w:smallCaps/>
          <w:sz w:val="18"/>
          <w:szCs w:val="18"/>
        </w:rPr>
      </w:pPr>
      <w:r w:rsidRPr="000F4655">
        <w:rPr>
          <w:rFonts w:ascii="Times-Roman" w:hAnsi="Times-Roman" w:cs="Times-Roman"/>
          <w:smallCaps/>
          <w:sz w:val="18"/>
          <w:szCs w:val="18"/>
        </w:rPr>
        <w:t xml:space="preserve">learning: a research and practice model. </w:t>
      </w:r>
      <w:r w:rsidRPr="000F4655">
        <w:rPr>
          <w:rFonts w:ascii="Times-Italic" w:hAnsi="Times-Italic" w:cs="Times-Italic"/>
          <w:i/>
          <w:iCs/>
          <w:smallCaps/>
          <w:sz w:val="18"/>
          <w:szCs w:val="18"/>
        </w:rPr>
        <w:t>Simulation and</w:t>
      </w:r>
    </w:p>
    <w:p w:rsidR="000F4655" w:rsidRDefault="000F4655" w:rsidP="000F4655">
      <w:pPr>
        <w:autoSpaceDE w:val="0"/>
        <w:autoSpaceDN w:val="0"/>
        <w:adjustRightInd w:val="0"/>
        <w:ind w:left="180" w:hanging="180"/>
        <w:rPr>
          <w:rFonts w:ascii="Times-Roman" w:hAnsi="Times-Roman" w:cs="Times-Roman"/>
          <w:smallCaps/>
          <w:sz w:val="18"/>
          <w:szCs w:val="18"/>
        </w:rPr>
      </w:pPr>
      <w:r w:rsidRPr="000F4655">
        <w:rPr>
          <w:rFonts w:ascii="Times-Italic" w:hAnsi="Times-Italic" w:cs="Times-Italic"/>
          <w:i/>
          <w:iCs/>
          <w:smallCaps/>
          <w:sz w:val="18"/>
          <w:szCs w:val="18"/>
        </w:rPr>
        <w:t>Gaming</w:t>
      </w:r>
      <w:r w:rsidRPr="000F4655">
        <w:rPr>
          <w:rFonts w:ascii="Times-Roman" w:hAnsi="Times-Roman" w:cs="Times-Roman"/>
          <w:smallCaps/>
          <w:sz w:val="18"/>
          <w:szCs w:val="18"/>
        </w:rPr>
        <w:t>, Vol. 33, No. 4, 2002, 441-467.</w:t>
      </w:r>
    </w:p>
    <w:p w:rsidR="008325A5" w:rsidRDefault="008325A5" w:rsidP="000F4655">
      <w:pPr>
        <w:autoSpaceDE w:val="0"/>
        <w:autoSpaceDN w:val="0"/>
        <w:adjustRightInd w:val="0"/>
        <w:ind w:left="180" w:hanging="180"/>
        <w:rPr>
          <w:rFonts w:ascii="Times-Roman" w:hAnsi="Times-Roman" w:cs="Times-Roman"/>
          <w:smallCaps/>
          <w:sz w:val="18"/>
          <w:szCs w:val="18"/>
        </w:rPr>
      </w:pPr>
    </w:p>
    <w:p w:rsidR="008325A5" w:rsidRDefault="008325A5" w:rsidP="008325A5">
      <w:pPr>
        <w:autoSpaceDE w:val="0"/>
        <w:autoSpaceDN w:val="0"/>
        <w:adjustRightInd w:val="0"/>
        <w:ind w:left="180" w:hanging="180"/>
        <w:rPr>
          <w:smallCaps/>
          <w:sz w:val="18"/>
          <w:szCs w:val="18"/>
        </w:rPr>
      </w:pPr>
      <w:r w:rsidRPr="008325A5">
        <w:rPr>
          <w:smallCaps/>
          <w:sz w:val="18"/>
          <w:szCs w:val="18"/>
        </w:rPr>
        <w:t xml:space="preserve">RPI.EDU. </w:t>
      </w:r>
      <w:r w:rsidRPr="008325A5">
        <w:rPr>
          <w:i/>
          <w:smallCaps/>
          <w:sz w:val="18"/>
          <w:szCs w:val="18"/>
        </w:rPr>
        <w:t>Culturally Situated Design Tools</w:t>
      </w:r>
      <w:r w:rsidR="000B6CAE">
        <w:rPr>
          <w:smallCaps/>
          <w:sz w:val="18"/>
          <w:szCs w:val="18"/>
        </w:rPr>
        <w:t xml:space="preserve"> Accessed: September</w:t>
      </w:r>
      <w:r w:rsidRPr="008325A5">
        <w:rPr>
          <w:smallCaps/>
          <w:sz w:val="18"/>
          <w:szCs w:val="18"/>
        </w:rPr>
        <w:t xml:space="preserve"> 9, 2010. http://csdt.rpi.edu</w:t>
      </w:r>
    </w:p>
    <w:p w:rsidR="000B6CAE" w:rsidRDefault="000B6CAE" w:rsidP="008325A5">
      <w:pPr>
        <w:autoSpaceDE w:val="0"/>
        <w:autoSpaceDN w:val="0"/>
        <w:adjustRightInd w:val="0"/>
        <w:ind w:left="180" w:hanging="180"/>
        <w:rPr>
          <w:smallCaps/>
          <w:sz w:val="18"/>
          <w:szCs w:val="18"/>
        </w:rPr>
      </w:pPr>
    </w:p>
    <w:p w:rsidR="000B6CAE" w:rsidRPr="000B6CAE" w:rsidRDefault="000B6CAE" w:rsidP="000B6CAE">
      <w:pPr>
        <w:ind w:left="180" w:hanging="180"/>
        <w:rPr>
          <w:smallCaps/>
          <w:sz w:val="18"/>
          <w:szCs w:val="18"/>
        </w:rPr>
        <w:sectPr w:rsidR="000B6CAE" w:rsidRPr="000B6CAE">
          <w:headerReference w:type="even" r:id="rId14"/>
          <w:type w:val="continuous"/>
          <w:pgSz w:w="12240" w:h="15840" w:code="1"/>
          <w:pgMar w:top="1440" w:right="1080" w:bottom="1440" w:left="1080" w:header="720" w:footer="720" w:gutter="0"/>
          <w:cols w:num="2" w:space="475"/>
        </w:sectPr>
      </w:pPr>
      <w:r w:rsidRPr="000B6CAE">
        <w:rPr>
          <w:smallCaps/>
          <w:sz w:val="18"/>
          <w:szCs w:val="18"/>
        </w:rPr>
        <w:t xml:space="preserve">YOYOGAMES.COM </w:t>
      </w:r>
      <w:r w:rsidRPr="000B6CAE">
        <w:rPr>
          <w:i/>
          <w:smallCaps/>
          <w:sz w:val="18"/>
          <w:szCs w:val="18"/>
        </w:rPr>
        <w:t>Game Maker</w:t>
      </w:r>
      <w:r w:rsidRPr="000B6CAE">
        <w:rPr>
          <w:smallCaps/>
          <w:sz w:val="18"/>
          <w:szCs w:val="18"/>
        </w:rPr>
        <w:t xml:space="preserve"> Accessed: February 9, 2010. http://www.yoyogames.com/</w:t>
      </w:r>
    </w:p>
    <w:p w:rsidR="000B6CAE" w:rsidRPr="008325A5" w:rsidRDefault="000B6CAE" w:rsidP="008325A5">
      <w:pPr>
        <w:autoSpaceDE w:val="0"/>
        <w:autoSpaceDN w:val="0"/>
        <w:adjustRightInd w:val="0"/>
        <w:ind w:left="180" w:hanging="180"/>
        <w:rPr>
          <w:smallCaps/>
          <w:sz w:val="18"/>
          <w:szCs w:val="18"/>
        </w:rPr>
      </w:pPr>
    </w:p>
    <w:p w:rsidR="008325A5" w:rsidRPr="000F4655" w:rsidRDefault="008325A5" w:rsidP="000F4655">
      <w:pPr>
        <w:autoSpaceDE w:val="0"/>
        <w:autoSpaceDN w:val="0"/>
        <w:adjustRightInd w:val="0"/>
        <w:ind w:left="180" w:hanging="180"/>
        <w:rPr>
          <w:rFonts w:ascii="Times-Roman" w:hAnsi="Times-Roman" w:cs="Times-Roman"/>
          <w:smallCaps/>
          <w:sz w:val="18"/>
          <w:szCs w:val="18"/>
        </w:rPr>
      </w:pPr>
    </w:p>
    <w:p w:rsidR="000F4655" w:rsidRDefault="000F4655" w:rsidP="00EE4EEF">
      <w:pPr>
        <w:autoSpaceDE w:val="0"/>
        <w:autoSpaceDN w:val="0"/>
        <w:adjustRightInd w:val="0"/>
        <w:rPr>
          <w:smallCaps/>
          <w:sz w:val="18"/>
          <w:szCs w:val="18"/>
        </w:rPr>
      </w:pPr>
    </w:p>
    <w:p w:rsidR="00DD7B08" w:rsidRDefault="00DD7B08" w:rsidP="00EE4EEF">
      <w:pPr>
        <w:autoSpaceDE w:val="0"/>
        <w:autoSpaceDN w:val="0"/>
        <w:adjustRightInd w:val="0"/>
        <w:rPr>
          <w:smallCaps/>
          <w:sz w:val="18"/>
          <w:szCs w:val="18"/>
        </w:rPr>
      </w:pPr>
    </w:p>
    <w:p w:rsidR="00DD7B08" w:rsidRDefault="00DD7B08" w:rsidP="00EE4EEF">
      <w:pPr>
        <w:autoSpaceDE w:val="0"/>
        <w:autoSpaceDN w:val="0"/>
        <w:adjustRightInd w:val="0"/>
        <w:rPr>
          <w:rFonts w:ascii="CMR8" w:hAnsi="CMR8" w:cs="CMR8"/>
          <w:sz w:val="16"/>
          <w:szCs w:val="16"/>
        </w:rPr>
      </w:pPr>
    </w:p>
    <w:p w:rsidR="00EE4EEF" w:rsidRDefault="00EE4EEF" w:rsidP="00EE4EEF">
      <w:pPr>
        <w:pStyle w:val="Style-6"/>
        <w:spacing w:after="200" w:line="276" w:lineRule="auto"/>
        <w:contextualSpacing/>
        <w:rPr>
          <w:b/>
          <w:bCs/>
          <w:color w:val="000000"/>
          <w:sz w:val="18"/>
          <w:szCs w:val="18"/>
        </w:rPr>
        <w:sectPr w:rsidR="00EE4EEF" w:rsidSect="000518B5">
          <w:type w:val="continuous"/>
          <w:pgSz w:w="12240" w:h="15840"/>
          <w:pgMar w:top="1440" w:right="1080" w:bottom="1440" w:left="1080" w:header="708" w:footer="708" w:gutter="0"/>
          <w:cols w:num="2" w:space="490"/>
          <w:docGrid w:linePitch="360"/>
        </w:sectPr>
      </w:pPr>
    </w:p>
    <w:p w:rsidR="005E5195" w:rsidRDefault="005E5195">
      <w:pPr>
        <w:pStyle w:val="Style-6"/>
        <w:spacing w:after="200" w:line="276" w:lineRule="auto"/>
        <w:contextualSpacing/>
        <w:rPr>
          <w:b/>
          <w:bCs/>
          <w:color w:val="000000"/>
          <w:sz w:val="18"/>
          <w:szCs w:val="18"/>
        </w:rPr>
      </w:pPr>
    </w:p>
    <w:sectPr w:rsidR="005E5195" w:rsidSect="000518B5">
      <w:type w:val="continuous"/>
      <w:pgSz w:w="12240" w:h="15840"/>
      <w:pgMar w:top="1440" w:right="1080" w:bottom="1440" w:left="108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D74" w:rsidRDefault="00322D74">
      <w:r>
        <w:separator/>
      </w:r>
    </w:p>
  </w:endnote>
  <w:endnote w:type="continuationSeparator" w:id="0">
    <w:p w:rsidR="00322D74" w:rsidRDefault="00322D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3000000"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D74" w:rsidRDefault="00F35C11">
    <w:pPr>
      <w:pStyle w:val="Footer"/>
      <w:framePr w:wrap="around" w:vAnchor="text" w:hAnchor="margin" w:xAlign="center" w:y="1"/>
      <w:rPr>
        <w:rStyle w:val="PageNumber"/>
      </w:rPr>
    </w:pPr>
    <w:r>
      <w:rPr>
        <w:rStyle w:val="PageNumber"/>
      </w:rPr>
      <w:fldChar w:fldCharType="begin"/>
    </w:r>
    <w:r w:rsidR="00322D74">
      <w:rPr>
        <w:rStyle w:val="PageNumber"/>
      </w:rPr>
      <w:instrText xml:space="preserve">PAGE  </w:instrText>
    </w:r>
    <w:r>
      <w:rPr>
        <w:rStyle w:val="PageNumber"/>
      </w:rPr>
      <w:fldChar w:fldCharType="end"/>
    </w:r>
  </w:p>
  <w:p w:rsidR="00322D74" w:rsidRDefault="00322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D74" w:rsidRDefault="00322D74">
      <w:r>
        <w:separator/>
      </w:r>
    </w:p>
  </w:footnote>
  <w:footnote w:type="continuationSeparator" w:id="0">
    <w:p w:rsidR="00322D74" w:rsidRDefault="00322D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AE" w:rsidRDefault="000B6CAE">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7254BE">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898C3A7C">
      <w:start w:val="1"/>
      <w:numFmt w:val="lowerLetter"/>
      <w:lvlText w:val="%2."/>
      <w:lvlJc w:val="left"/>
      <w:pPr>
        <w:tabs>
          <w:tab w:val="num" w:pos="0"/>
        </w:tabs>
        <w:ind w:left="1080" w:firstLine="0"/>
      </w:pPr>
      <w:rPr>
        <w:rFonts w:ascii="Times New Roman" w:eastAsia="Times New Roman" w:hAnsi="Times New Roman" w:cs="Times New Roman"/>
        <w:b w:val="0"/>
        <w:bCs w:val="0"/>
        <w:i w:val="0"/>
        <w:iCs w:val="0"/>
        <w:strike w:val="0"/>
        <w:color w:val="000000"/>
        <w:sz w:val="20"/>
        <w:szCs w:val="20"/>
        <w:u w:val="none"/>
      </w:rPr>
    </w:lvl>
    <w:lvl w:ilvl="2" w:tplc="23863776">
      <w:start w:val="1"/>
      <w:numFmt w:val="lowerRoman"/>
      <w:lvlText w:val="%3."/>
      <w:lvlJc w:val="right"/>
      <w:pPr>
        <w:tabs>
          <w:tab w:val="num" w:pos="0"/>
        </w:tabs>
        <w:ind w:left="1800" w:firstLine="180"/>
      </w:pPr>
      <w:rPr>
        <w:rFonts w:ascii="Times New Roman" w:eastAsia="Times New Roman" w:hAnsi="Times New Roman" w:cs="Times New Roman"/>
        <w:b w:val="0"/>
        <w:bCs w:val="0"/>
        <w:i w:val="0"/>
        <w:iCs w:val="0"/>
        <w:strike w:val="0"/>
        <w:color w:val="000000"/>
        <w:sz w:val="20"/>
        <w:szCs w:val="20"/>
        <w:u w:val="none"/>
      </w:rPr>
    </w:lvl>
    <w:lvl w:ilvl="3" w:tplc="376203CE">
      <w:start w:val="1"/>
      <w:numFmt w:val="decimal"/>
      <w:lvlText w:val="%4."/>
      <w:lvlJc w:val="left"/>
      <w:pPr>
        <w:tabs>
          <w:tab w:val="num" w:pos="0"/>
        </w:tabs>
        <w:ind w:left="2520" w:firstLine="0"/>
      </w:pPr>
      <w:rPr>
        <w:rFonts w:ascii="Times New Roman" w:eastAsia="Times New Roman" w:hAnsi="Times New Roman" w:cs="Times New Roman"/>
        <w:b w:val="0"/>
        <w:bCs w:val="0"/>
        <w:i w:val="0"/>
        <w:iCs w:val="0"/>
        <w:strike w:val="0"/>
        <w:color w:val="000000"/>
        <w:sz w:val="20"/>
        <w:szCs w:val="20"/>
        <w:u w:val="none"/>
      </w:rPr>
    </w:lvl>
    <w:lvl w:ilvl="4" w:tplc="71DED5D2">
      <w:start w:val="1"/>
      <w:numFmt w:val="lowerLetter"/>
      <w:lvlText w:val="%5."/>
      <w:lvlJc w:val="left"/>
      <w:pPr>
        <w:tabs>
          <w:tab w:val="num" w:pos="0"/>
        </w:tabs>
        <w:ind w:left="3240" w:firstLine="0"/>
      </w:pPr>
      <w:rPr>
        <w:rFonts w:ascii="Times New Roman" w:eastAsia="Times New Roman" w:hAnsi="Times New Roman" w:cs="Times New Roman"/>
        <w:b w:val="0"/>
        <w:bCs w:val="0"/>
        <w:i w:val="0"/>
        <w:iCs w:val="0"/>
        <w:strike w:val="0"/>
        <w:color w:val="000000"/>
        <w:sz w:val="20"/>
        <w:szCs w:val="20"/>
        <w:u w:val="none"/>
      </w:rPr>
    </w:lvl>
    <w:lvl w:ilvl="5" w:tplc="805A7904">
      <w:start w:val="1"/>
      <w:numFmt w:val="lowerRoman"/>
      <w:lvlText w:val="%6."/>
      <w:lvlJc w:val="right"/>
      <w:pPr>
        <w:tabs>
          <w:tab w:val="num" w:pos="0"/>
        </w:tabs>
        <w:ind w:left="3960" w:firstLine="180"/>
      </w:pPr>
      <w:rPr>
        <w:rFonts w:ascii="Times New Roman" w:eastAsia="Times New Roman" w:hAnsi="Times New Roman" w:cs="Times New Roman"/>
        <w:b w:val="0"/>
        <w:bCs w:val="0"/>
        <w:i w:val="0"/>
        <w:iCs w:val="0"/>
        <w:strike w:val="0"/>
        <w:color w:val="000000"/>
        <w:sz w:val="20"/>
        <w:szCs w:val="20"/>
        <w:u w:val="none"/>
      </w:rPr>
    </w:lvl>
    <w:lvl w:ilvl="6" w:tplc="23D4E9A2">
      <w:start w:val="1"/>
      <w:numFmt w:val="decimal"/>
      <w:lvlText w:val="%7."/>
      <w:lvlJc w:val="left"/>
      <w:pPr>
        <w:tabs>
          <w:tab w:val="num" w:pos="0"/>
        </w:tabs>
        <w:ind w:left="4680" w:firstLine="0"/>
      </w:pPr>
      <w:rPr>
        <w:rFonts w:ascii="Times New Roman" w:eastAsia="Times New Roman" w:hAnsi="Times New Roman" w:cs="Times New Roman"/>
        <w:b w:val="0"/>
        <w:bCs w:val="0"/>
        <w:i w:val="0"/>
        <w:iCs w:val="0"/>
        <w:strike w:val="0"/>
        <w:color w:val="000000"/>
        <w:sz w:val="20"/>
        <w:szCs w:val="20"/>
        <w:u w:val="none"/>
      </w:rPr>
    </w:lvl>
    <w:lvl w:ilvl="7" w:tplc="6CD49772">
      <w:start w:val="1"/>
      <w:numFmt w:val="lowerLetter"/>
      <w:lvlText w:val="%8."/>
      <w:lvlJc w:val="left"/>
      <w:pPr>
        <w:tabs>
          <w:tab w:val="num" w:pos="0"/>
        </w:tabs>
        <w:ind w:left="5400" w:firstLine="0"/>
      </w:pPr>
      <w:rPr>
        <w:rFonts w:ascii="Times New Roman" w:eastAsia="Times New Roman" w:hAnsi="Times New Roman" w:cs="Times New Roman"/>
        <w:b w:val="0"/>
        <w:bCs w:val="0"/>
        <w:i w:val="0"/>
        <w:iCs w:val="0"/>
        <w:strike w:val="0"/>
        <w:color w:val="000000"/>
        <w:sz w:val="20"/>
        <w:szCs w:val="20"/>
        <w:u w:val="none"/>
      </w:rPr>
    </w:lvl>
    <w:lvl w:ilvl="8" w:tplc="90848438">
      <w:start w:val="1"/>
      <w:numFmt w:val="lowerRoman"/>
      <w:lvlText w:val="%9."/>
      <w:lvlJc w:val="right"/>
      <w:pPr>
        <w:tabs>
          <w:tab w:val="num" w:pos="0"/>
        </w:tabs>
        <w:ind w:left="6120" w:firstLine="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32BA3455"/>
    <w:multiLevelType w:val="hybridMultilevel"/>
    <w:tmpl w:val="7DEC326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481965"/>
    <w:multiLevelType w:val="hybridMultilevel"/>
    <w:tmpl w:val="8E04BD2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A77B3E"/>
    <w:rsid w:val="000367FD"/>
    <w:rsid w:val="000518B5"/>
    <w:rsid w:val="00096D19"/>
    <w:rsid w:val="00097146"/>
    <w:rsid w:val="000B6CAE"/>
    <w:rsid w:val="000C3F20"/>
    <w:rsid w:val="000F4655"/>
    <w:rsid w:val="00155E62"/>
    <w:rsid w:val="00161052"/>
    <w:rsid w:val="00193D3D"/>
    <w:rsid w:val="001B2E3E"/>
    <w:rsid w:val="001E046F"/>
    <w:rsid w:val="00217165"/>
    <w:rsid w:val="00224BAE"/>
    <w:rsid w:val="0028007B"/>
    <w:rsid w:val="00287D68"/>
    <w:rsid w:val="002A1B89"/>
    <w:rsid w:val="00322D74"/>
    <w:rsid w:val="00356ADF"/>
    <w:rsid w:val="00382F56"/>
    <w:rsid w:val="00393FF7"/>
    <w:rsid w:val="00396FD8"/>
    <w:rsid w:val="003C0B38"/>
    <w:rsid w:val="003D65ED"/>
    <w:rsid w:val="003E0D30"/>
    <w:rsid w:val="003E7855"/>
    <w:rsid w:val="0044239C"/>
    <w:rsid w:val="004F1913"/>
    <w:rsid w:val="00507EF2"/>
    <w:rsid w:val="005362D6"/>
    <w:rsid w:val="00543137"/>
    <w:rsid w:val="0057508D"/>
    <w:rsid w:val="00581C35"/>
    <w:rsid w:val="005846DB"/>
    <w:rsid w:val="005B0773"/>
    <w:rsid w:val="005C2EDA"/>
    <w:rsid w:val="005D0982"/>
    <w:rsid w:val="005D3E6D"/>
    <w:rsid w:val="005E2E62"/>
    <w:rsid w:val="005E5195"/>
    <w:rsid w:val="00615EF5"/>
    <w:rsid w:val="00646349"/>
    <w:rsid w:val="00655796"/>
    <w:rsid w:val="006642A4"/>
    <w:rsid w:val="006D2553"/>
    <w:rsid w:val="0070063B"/>
    <w:rsid w:val="0072570C"/>
    <w:rsid w:val="00733EF2"/>
    <w:rsid w:val="00740B83"/>
    <w:rsid w:val="00747881"/>
    <w:rsid w:val="007621E1"/>
    <w:rsid w:val="00775211"/>
    <w:rsid w:val="00796BDD"/>
    <w:rsid w:val="00801089"/>
    <w:rsid w:val="00823ED9"/>
    <w:rsid w:val="00827CF0"/>
    <w:rsid w:val="008325A5"/>
    <w:rsid w:val="00834754"/>
    <w:rsid w:val="00871406"/>
    <w:rsid w:val="008A400D"/>
    <w:rsid w:val="008A5197"/>
    <w:rsid w:val="008B47FE"/>
    <w:rsid w:val="009173EF"/>
    <w:rsid w:val="00956245"/>
    <w:rsid w:val="00970046"/>
    <w:rsid w:val="009B2E47"/>
    <w:rsid w:val="009E43F1"/>
    <w:rsid w:val="009F4780"/>
    <w:rsid w:val="00A37C08"/>
    <w:rsid w:val="00A4384A"/>
    <w:rsid w:val="00A77B3E"/>
    <w:rsid w:val="00A872AF"/>
    <w:rsid w:val="00A9799D"/>
    <w:rsid w:val="00AE767D"/>
    <w:rsid w:val="00B02470"/>
    <w:rsid w:val="00B2240F"/>
    <w:rsid w:val="00B30AEA"/>
    <w:rsid w:val="00B67AD4"/>
    <w:rsid w:val="00B86CFF"/>
    <w:rsid w:val="00BF49A0"/>
    <w:rsid w:val="00BF73D9"/>
    <w:rsid w:val="00C13588"/>
    <w:rsid w:val="00C314AC"/>
    <w:rsid w:val="00C75B63"/>
    <w:rsid w:val="00C87F9A"/>
    <w:rsid w:val="00CA096A"/>
    <w:rsid w:val="00D229C3"/>
    <w:rsid w:val="00D304DD"/>
    <w:rsid w:val="00D3314A"/>
    <w:rsid w:val="00DA57C9"/>
    <w:rsid w:val="00DC6E55"/>
    <w:rsid w:val="00DD7B08"/>
    <w:rsid w:val="00E10D32"/>
    <w:rsid w:val="00E14669"/>
    <w:rsid w:val="00E15222"/>
    <w:rsid w:val="00E1631A"/>
    <w:rsid w:val="00E41940"/>
    <w:rsid w:val="00E8493C"/>
    <w:rsid w:val="00E8580A"/>
    <w:rsid w:val="00EB6234"/>
    <w:rsid w:val="00EC1B54"/>
    <w:rsid w:val="00EC319D"/>
    <w:rsid w:val="00ED1BE4"/>
    <w:rsid w:val="00ED7CC0"/>
    <w:rsid w:val="00EE4EEF"/>
    <w:rsid w:val="00EE662A"/>
    <w:rsid w:val="00F12958"/>
    <w:rsid w:val="00F35C11"/>
    <w:rsid w:val="00F81EC1"/>
    <w:rsid w:val="00FE2B90"/>
    <w:rsid w:val="00FF1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EF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507EF2"/>
  </w:style>
  <w:style w:type="paragraph" w:customStyle="1" w:styleId="ListStyle">
    <w:name w:val="ListStyle"/>
    <w:rsid w:val="00507EF2"/>
  </w:style>
  <w:style w:type="paragraph" w:customStyle="1" w:styleId="Style-2">
    <w:name w:val="Style-2"/>
    <w:rsid w:val="00507EF2"/>
  </w:style>
  <w:style w:type="paragraph" w:customStyle="1" w:styleId="Style-3">
    <w:name w:val="Style-3"/>
    <w:rsid w:val="00507EF2"/>
  </w:style>
  <w:style w:type="paragraph" w:customStyle="1" w:styleId="Style-4">
    <w:name w:val="Style-4"/>
    <w:rsid w:val="00507EF2"/>
  </w:style>
  <w:style w:type="paragraph" w:customStyle="1" w:styleId="Style-5">
    <w:name w:val="Style-5"/>
    <w:rsid w:val="00507EF2"/>
  </w:style>
  <w:style w:type="paragraph" w:customStyle="1" w:styleId="Style-6">
    <w:name w:val="Style-6"/>
    <w:rsid w:val="00507EF2"/>
  </w:style>
  <w:style w:type="paragraph" w:customStyle="1" w:styleId="Style-7">
    <w:name w:val="Style-7"/>
    <w:rsid w:val="00507EF2"/>
  </w:style>
  <w:style w:type="paragraph" w:customStyle="1" w:styleId="DecimalAligned">
    <w:name w:val="Decimal Aligned"/>
    <w:basedOn w:val="Normal"/>
    <w:uiPriority w:val="40"/>
    <w:qFormat/>
    <w:rsid w:val="00396FD8"/>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iPriority w:val="99"/>
    <w:unhideWhenUsed/>
    <w:rsid w:val="00396FD8"/>
    <w:rPr>
      <w:rFonts w:ascii="Calibri" w:hAnsi="Calibri"/>
      <w:sz w:val="20"/>
      <w:szCs w:val="20"/>
    </w:rPr>
  </w:style>
  <w:style w:type="character" w:customStyle="1" w:styleId="FootnoteTextChar">
    <w:name w:val="Footnote Text Char"/>
    <w:basedOn w:val="DefaultParagraphFont"/>
    <w:link w:val="FootnoteText"/>
    <w:uiPriority w:val="99"/>
    <w:rsid w:val="00396FD8"/>
    <w:rPr>
      <w:rFonts w:ascii="Calibri" w:eastAsia="Times New Roman" w:hAnsi="Calibri" w:cs="Times New Roman"/>
    </w:rPr>
  </w:style>
  <w:style w:type="character" w:styleId="SubtleEmphasis">
    <w:name w:val="Subtle Emphasis"/>
    <w:basedOn w:val="DefaultParagraphFont"/>
    <w:uiPriority w:val="19"/>
    <w:qFormat/>
    <w:rsid w:val="00396FD8"/>
    <w:rPr>
      <w:rFonts w:eastAsia="Times New Roman" w:cs="Times New Roman"/>
      <w:bCs w:val="0"/>
      <w:i/>
      <w:iCs/>
      <w:color w:val="808080"/>
      <w:szCs w:val="22"/>
      <w:lang w:val="en-US"/>
    </w:rPr>
  </w:style>
  <w:style w:type="table" w:customStyle="1" w:styleId="LightShading-Accent11">
    <w:name w:val="Light Shading - Accent 11"/>
    <w:basedOn w:val="TableNormal"/>
    <w:uiPriority w:val="60"/>
    <w:rsid w:val="00396FD8"/>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396F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uthor">
    <w:name w:val="Author"/>
    <w:basedOn w:val="Normal"/>
    <w:rsid w:val="000518B5"/>
    <w:pPr>
      <w:spacing w:after="80"/>
      <w:jc w:val="center"/>
    </w:pPr>
    <w:rPr>
      <w:rFonts w:ascii="Helvetica" w:hAnsi="Helvetica"/>
      <w:szCs w:val="20"/>
    </w:rPr>
  </w:style>
  <w:style w:type="paragraph" w:customStyle="1" w:styleId="Paper-Title">
    <w:name w:val="Paper-Title"/>
    <w:basedOn w:val="Normal"/>
    <w:rsid w:val="000518B5"/>
    <w:pPr>
      <w:spacing w:after="120"/>
      <w:jc w:val="center"/>
    </w:pPr>
    <w:rPr>
      <w:rFonts w:ascii="Helvetica" w:hAnsi="Helvetica"/>
      <w:b/>
      <w:sz w:val="36"/>
      <w:szCs w:val="20"/>
    </w:rPr>
  </w:style>
  <w:style w:type="paragraph" w:customStyle="1" w:styleId="Affiliations">
    <w:name w:val="Affiliations"/>
    <w:basedOn w:val="Normal"/>
    <w:rsid w:val="000518B5"/>
    <w:pPr>
      <w:spacing w:after="80"/>
      <w:jc w:val="center"/>
    </w:pPr>
    <w:rPr>
      <w:rFonts w:ascii="Helvetica" w:hAnsi="Helvetica"/>
      <w:sz w:val="20"/>
      <w:szCs w:val="20"/>
    </w:rPr>
  </w:style>
  <w:style w:type="paragraph" w:styleId="Footer">
    <w:name w:val="footer"/>
    <w:basedOn w:val="Normal"/>
    <w:link w:val="FooterChar"/>
    <w:rsid w:val="000518B5"/>
    <w:pPr>
      <w:tabs>
        <w:tab w:val="center" w:pos="4320"/>
        <w:tab w:val="right" w:pos="8640"/>
      </w:tabs>
      <w:spacing w:after="80"/>
      <w:jc w:val="both"/>
    </w:pPr>
    <w:rPr>
      <w:sz w:val="18"/>
      <w:szCs w:val="20"/>
    </w:rPr>
  </w:style>
  <w:style w:type="character" w:customStyle="1" w:styleId="FooterChar">
    <w:name w:val="Footer Char"/>
    <w:basedOn w:val="DefaultParagraphFont"/>
    <w:link w:val="Footer"/>
    <w:rsid w:val="000518B5"/>
    <w:rPr>
      <w:sz w:val="18"/>
    </w:rPr>
  </w:style>
  <w:style w:type="paragraph" w:customStyle="1" w:styleId="E-Mail">
    <w:name w:val="E-Mail"/>
    <w:basedOn w:val="Author"/>
    <w:rsid w:val="000518B5"/>
    <w:pPr>
      <w:spacing w:after="60"/>
    </w:pPr>
  </w:style>
  <w:style w:type="character" w:styleId="PageNumber">
    <w:name w:val="page number"/>
    <w:basedOn w:val="DefaultParagraphFont"/>
    <w:rsid w:val="000518B5"/>
  </w:style>
  <w:style w:type="paragraph" w:styleId="BodyText">
    <w:name w:val="Body Text"/>
    <w:basedOn w:val="Normal"/>
    <w:link w:val="BodyTextChar"/>
    <w:rsid w:val="007621E1"/>
    <w:pPr>
      <w:framePr w:w="4680" w:h="2112" w:hRule="exact" w:hSpace="187" w:wrap="around" w:vAnchor="page" w:hAnchor="page" w:x="1155" w:y="12245" w:anchorLock="1"/>
      <w:jc w:val="both"/>
    </w:pPr>
    <w:rPr>
      <w:sz w:val="16"/>
      <w:szCs w:val="20"/>
    </w:rPr>
  </w:style>
  <w:style w:type="character" w:customStyle="1" w:styleId="BodyTextChar">
    <w:name w:val="Body Text Char"/>
    <w:basedOn w:val="DefaultParagraphFont"/>
    <w:link w:val="BodyText"/>
    <w:rsid w:val="007621E1"/>
    <w:rPr>
      <w:sz w:val="16"/>
    </w:rPr>
  </w:style>
  <w:style w:type="character" w:styleId="CommentReference">
    <w:name w:val="annotation reference"/>
    <w:basedOn w:val="DefaultParagraphFont"/>
    <w:rsid w:val="001B2E3E"/>
    <w:rPr>
      <w:sz w:val="16"/>
      <w:szCs w:val="16"/>
    </w:rPr>
  </w:style>
  <w:style w:type="paragraph" w:styleId="CommentText">
    <w:name w:val="annotation text"/>
    <w:basedOn w:val="Normal"/>
    <w:link w:val="CommentTextChar"/>
    <w:rsid w:val="001B2E3E"/>
    <w:rPr>
      <w:sz w:val="20"/>
      <w:szCs w:val="20"/>
    </w:rPr>
  </w:style>
  <w:style w:type="character" w:customStyle="1" w:styleId="CommentTextChar">
    <w:name w:val="Comment Text Char"/>
    <w:basedOn w:val="DefaultParagraphFont"/>
    <w:link w:val="CommentText"/>
    <w:rsid w:val="001B2E3E"/>
  </w:style>
  <w:style w:type="paragraph" w:styleId="CommentSubject">
    <w:name w:val="annotation subject"/>
    <w:basedOn w:val="CommentText"/>
    <w:next w:val="CommentText"/>
    <w:link w:val="CommentSubjectChar"/>
    <w:rsid w:val="001B2E3E"/>
    <w:rPr>
      <w:b/>
      <w:bCs/>
    </w:rPr>
  </w:style>
  <w:style w:type="character" w:customStyle="1" w:styleId="CommentSubjectChar">
    <w:name w:val="Comment Subject Char"/>
    <w:basedOn w:val="CommentTextChar"/>
    <w:link w:val="CommentSubject"/>
    <w:rsid w:val="001B2E3E"/>
    <w:rPr>
      <w:b/>
      <w:bCs/>
    </w:rPr>
  </w:style>
  <w:style w:type="paragraph" w:styleId="BalloonText">
    <w:name w:val="Balloon Text"/>
    <w:basedOn w:val="Normal"/>
    <w:link w:val="BalloonTextChar"/>
    <w:rsid w:val="001B2E3E"/>
    <w:rPr>
      <w:rFonts w:ascii="Tahoma" w:hAnsi="Tahoma" w:cs="Tahoma"/>
      <w:sz w:val="16"/>
      <w:szCs w:val="16"/>
    </w:rPr>
  </w:style>
  <w:style w:type="character" w:customStyle="1" w:styleId="BalloonTextChar">
    <w:name w:val="Balloon Text Char"/>
    <w:basedOn w:val="DefaultParagraphFont"/>
    <w:link w:val="BalloonText"/>
    <w:rsid w:val="001B2E3E"/>
    <w:rPr>
      <w:rFonts w:ascii="Tahoma" w:hAnsi="Tahoma" w:cs="Tahoma"/>
      <w:sz w:val="16"/>
      <w:szCs w:val="16"/>
    </w:rPr>
  </w:style>
  <w:style w:type="paragraph" w:styleId="Revision">
    <w:name w:val="Revision"/>
    <w:hidden/>
    <w:uiPriority w:val="99"/>
    <w:semiHidden/>
    <w:rsid w:val="002A1B89"/>
    <w:rPr>
      <w:sz w:val="24"/>
      <w:szCs w:val="24"/>
    </w:rPr>
  </w:style>
  <w:style w:type="paragraph" w:styleId="Header">
    <w:name w:val="header"/>
    <w:basedOn w:val="Normal"/>
    <w:link w:val="HeaderChar"/>
    <w:rsid w:val="000B6CAE"/>
    <w:pPr>
      <w:tabs>
        <w:tab w:val="center" w:pos="4320"/>
        <w:tab w:val="right" w:pos="8640"/>
      </w:tabs>
      <w:spacing w:after="80"/>
      <w:jc w:val="both"/>
    </w:pPr>
    <w:rPr>
      <w:sz w:val="18"/>
      <w:szCs w:val="20"/>
    </w:rPr>
  </w:style>
  <w:style w:type="character" w:customStyle="1" w:styleId="HeaderChar">
    <w:name w:val="Header Char"/>
    <w:basedOn w:val="DefaultParagraphFont"/>
    <w:link w:val="Header"/>
    <w:rsid w:val="000B6CAE"/>
    <w:rPr>
      <w:sz w:val="18"/>
    </w:rPr>
  </w:style>
</w:styles>
</file>

<file path=word/webSettings.xml><?xml version="1.0" encoding="utf-8"?>
<w:webSettings xmlns:r="http://schemas.openxmlformats.org/officeDocument/2006/relationships" xmlns:w="http://schemas.openxmlformats.org/wordprocessingml/2006/main">
  <w:divs>
    <w:div w:id="83917252">
      <w:bodyDiv w:val="1"/>
      <w:marLeft w:val="0"/>
      <w:marRight w:val="0"/>
      <w:marTop w:val="0"/>
      <w:marBottom w:val="0"/>
      <w:divBdr>
        <w:top w:val="none" w:sz="0" w:space="0" w:color="auto"/>
        <w:left w:val="none" w:sz="0" w:space="0" w:color="auto"/>
        <w:bottom w:val="none" w:sz="0" w:space="0" w:color="auto"/>
        <w:right w:val="none" w:sz="0" w:space="0" w:color="auto"/>
      </w:divBdr>
    </w:div>
    <w:div w:id="126515705">
      <w:bodyDiv w:val="1"/>
      <w:marLeft w:val="0"/>
      <w:marRight w:val="0"/>
      <w:marTop w:val="0"/>
      <w:marBottom w:val="0"/>
      <w:divBdr>
        <w:top w:val="none" w:sz="0" w:space="0" w:color="auto"/>
        <w:left w:val="none" w:sz="0" w:space="0" w:color="auto"/>
        <w:bottom w:val="none" w:sz="0" w:space="0" w:color="auto"/>
        <w:right w:val="none" w:sz="0" w:space="0" w:color="auto"/>
      </w:divBdr>
    </w:div>
    <w:div w:id="66555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F:\Summer%20Camps%202010\Middle%20School\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Summer%20Camps%202010\High%20School\Results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Sheet1!$I$2</c:f>
              <c:strCache>
                <c:ptCount val="1"/>
                <c:pt idx="0">
                  <c:v>Game Group</c:v>
                </c:pt>
              </c:strCache>
            </c:strRef>
          </c:tx>
          <c:cat>
            <c:strRef>
              <c:f>Sheet1!$J$1:$L$1</c:f>
              <c:strCache>
                <c:ptCount val="3"/>
                <c:pt idx="0">
                  <c:v>Pre</c:v>
                </c:pt>
                <c:pt idx="1">
                  <c:v>Mid</c:v>
                </c:pt>
                <c:pt idx="2">
                  <c:v>Post</c:v>
                </c:pt>
              </c:strCache>
            </c:strRef>
          </c:cat>
          <c:val>
            <c:numRef>
              <c:f>Sheet1!$J$2:$L$2</c:f>
              <c:numCache>
                <c:formatCode>General</c:formatCode>
                <c:ptCount val="3"/>
                <c:pt idx="0">
                  <c:v>24.999999999999989</c:v>
                </c:pt>
                <c:pt idx="1">
                  <c:v>37.121212121212125</c:v>
                </c:pt>
                <c:pt idx="2">
                  <c:v>45.454545454545418</c:v>
                </c:pt>
              </c:numCache>
            </c:numRef>
          </c:val>
        </c:ser>
        <c:ser>
          <c:idx val="1"/>
          <c:order val="1"/>
          <c:tx>
            <c:strRef>
              <c:f>Sheet1!$I$3</c:f>
              <c:strCache>
                <c:ptCount val="1"/>
                <c:pt idx="0">
                  <c:v>Tool Group</c:v>
                </c:pt>
              </c:strCache>
            </c:strRef>
          </c:tx>
          <c:cat>
            <c:strRef>
              <c:f>Sheet1!$J$1:$L$1</c:f>
              <c:strCache>
                <c:ptCount val="3"/>
                <c:pt idx="0">
                  <c:v>Pre</c:v>
                </c:pt>
                <c:pt idx="1">
                  <c:v>Mid</c:v>
                </c:pt>
                <c:pt idx="2">
                  <c:v>Post</c:v>
                </c:pt>
              </c:strCache>
            </c:strRef>
          </c:cat>
          <c:val>
            <c:numRef>
              <c:f>Sheet1!$J$3:$L$3</c:f>
              <c:numCache>
                <c:formatCode>General</c:formatCode>
                <c:ptCount val="3"/>
                <c:pt idx="0">
                  <c:v>33.333333333333329</c:v>
                </c:pt>
                <c:pt idx="1">
                  <c:v>31.950757575757564</c:v>
                </c:pt>
                <c:pt idx="2">
                  <c:v>50.416666666666607</c:v>
                </c:pt>
              </c:numCache>
            </c:numRef>
          </c:val>
        </c:ser>
        <c:marker val="1"/>
        <c:axId val="66000384"/>
        <c:axId val="66001920"/>
      </c:lineChart>
      <c:catAx>
        <c:axId val="66000384"/>
        <c:scaling>
          <c:orientation val="minMax"/>
        </c:scaling>
        <c:axPos val="b"/>
        <c:tickLblPos val="nextTo"/>
        <c:crossAx val="66001920"/>
        <c:crosses val="autoZero"/>
        <c:auto val="1"/>
        <c:lblAlgn val="ctr"/>
        <c:lblOffset val="100"/>
      </c:catAx>
      <c:valAx>
        <c:axId val="66001920"/>
        <c:scaling>
          <c:orientation val="minMax"/>
        </c:scaling>
        <c:axPos val="l"/>
        <c:majorGridlines/>
        <c:numFmt formatCode="General" sourceLinked="1"/>
        <c:tickLblPos val="nextTo"/>
        <c:crossAx val="66000384"/>
        <c:crosses val="autoZero"/>
        <c:crossBetween val="between"/>
      </c:valAx>
      <c:spPr>
        <a:ln>
          <a:solidFill>
            <a:schemeClr val="accent1"/>
          </a:solidFill>
        </a:ln>
      </c:spPr>
    </c:plotArea>
    <c:legend>
      <c:legendPos val="r"/>
      <c:layout>
        <c:manualLayout>
          <c:xMode val="edge"/>
          <c:yMode val="edge"/>
          <c:x val="0.12264894565178985"/>
          <c:y val="0.10609763546922731"/>
          <c:w val="0.34494095471703473"/>
          <c:h val="0.16743438320210008"/>
        </c:manualLayout>
      </c:layout>
      <c:overlay val="1"/>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Sheet1!$A$2</c:f>
              <c:strCache>
                <c:ptCount val="1"/>
                <c:pt idx="0">
                  <c:v>Game Group</c:v>
                </c:pt>
              </c:strCache>
            </c:strRef>
          </c:tx>
          <c:cat>
            <c:strRef>
              <c:f>Sheet1!$B$1:$D$1</c:f>
              <c:strCache>
                <c:ptCount val="3"/>
                <c:pt idx="0">
                  <c:v>Pre</c:v>
                </c:pt>
                <c:pt idx="1">
                  <c:v>Mid</c:v>
                </c:pt>
                <c:pt idx="2">
                  <c:v>Post</c:v>
                </c:pt>
              </c:strCache>
            </c:strRef>
          </c:cat>
          <c:val>
            <c:numRef>
              <c:f>Sheet1!$B$2:$D$2</c:f>
              <c:numCache>
                <c:formatCode>General</c:formatCode>
                <c:ptCount val="3"/>
                <c:pt idx="0">
                  <c:v>30.833333333333318</c:v>
                </c:pt>
                <c:pt idx="1">
                  <c:v>58.333333333333329</c:v>
                </c:pt>
                <c:pt idx="2">
                  <c:v>66.666666666666657</c:v>
                </c:pt>
              </c:numCache>
            </c:numRef>
          </c:val>
        </c:ser>
        <c:ser>
          <c:idx val="1"/>
          <c:order val="1"/>
          <c:tx>
            <c:strRef>
              <c:f>Sheet1!$A$3</c:f>
              <c:strCache>
                <c:ptCount val="1"/>
                <c:pt idx="0">
                  <c:v>Tool Group</c:v>
                </c:pt>
              </c:strCache>
            </c:strRef>
          </c:tx>
          <c:cat>
            <c:strRef>
              <c:f>Sheet1!$B$1:$D$1</c:f>
              <c:strCache>
                <c:ptCount val="3"/>
                <c:pt idx="0">
                  <c:v>Pre</c:v>
                </c:pt>
                <c:pt idx="1">
                  <c:v>Mid</c:v>
                </c:pt>
                <c:pt idx="2">
                  <c:v>Post</c:v>
                </c:pt>
              </c:strCache>
            </c:strRef>
          </c:cat>
          <c:val>
            <c:numRef>
              <c:f>Sheet1!$B$3:$D$3</c:f>
              <c:numCache>
                <c:formatCode>General</c:formatCode>
                <c:ptCount val="3"/>
                <c:pt idx="0">
                  <c:v>32.916666666666593</c:v>
                </c:pt>
                <c:pt idx="1">
                  <c:v>33.75</c:v>
                </c:pt>
                <c:pt idx="2">
                  <c:v>64.166666666666657</c:v>
                </c:pt>
              </c:numCache>
            </c:numRef>
          </c:val>
        </c:ser>
        <c:marker val="1"/>
        <c:axId val="66034688"/>
        <c:axId val="66040576"/>
      </c:lineChart>
      <c:catAx>
        <c:axId val="66034688"/>
        <c:scaling>
          <c:orientation val="minMax"/>
        </c:scaling>
        <c:axPos val="b"/>
        <c:tickLblPos val="nextTo"/>
        <c:crossAx val="66040576"/>
        <c:crosses val="autoZero"/>
        <c:auto val="1"/>
        <c:lblAlgn val="ctr"/>
        <c:lblOffset val="100"/>
      </c:catAx>
      <c:valAx>
        <c:axId val="66040576"/>
        <c:scaling>
          <c:orientation val="minMax"/>
        </c:scaling>
        <c:axPos val="l"/>
        <c:majorGridlines/>
        <c:numFmt formatCode="General" sourceLinked="1"/>
        <c:tickLblPos val="nextTo"/>
        <c:crossAx val="66034688"/>
        <c:crosses val="autoZero"/>
        <c:crossBetween val="between"/>
      </c:valAx>
    </c:plotArea>
    <c:legend>
      <c:legendPos val="r"/>
      <c:layout>
        <c:manualLayout>
          <c:xMode val="edge"/>
          <c:yMode val="edge"/>
          <c:x val="0.10304170468343467"/>
          <c:y val="9.0027389088499721E-2"/>
          <c:w val="0.38268528984710409"/>
          <c:h val="0.16743438320210008"/>
        </c:manualLayout>
      </c:layout>
      <c:overlay val="1"/>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44AC1-465C-4B5D-B617-89193FD0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3726</Words>
  <Characters>19590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Pickford</dc:creator>
  <cp:lastModifiedBy>Acey</cp:lastModifiedBy>
  <cp:revision>4</cp:revision>
  <cp:lastPrinted>2010-09-09T22:38:00Z</cp:lastPrinted>
  <dcterms:created xsi:type="dcterms:W3CDTF">2010-09-09T22:38:00Z</dcterms:created>
  <dcterms:modified xsi:type="dcterms:W3CDTF">2010-09-10T04:08:00Z</dcterms:modified>
</cp:coreProperties>
</file>